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C28F1" w14:textId="39C59A28" w:rsidR="0030446C" w:rsidRDefault="004D161C" w:rsidP="00D94F16">
      <w:pPr>
        <w:pStyle w:val="Heading1"/>
      </w:pPr>
      <w:r>
        <w:t>w</w:t>
      </w:r>
      <w:r w:rsidR="001067C2">
        <w:t>M4</w:t>
      </w:r>
      <w:r w:rsidR="00D94F16">
        <w:t xml:space="preserve"> Lab: Language Modeling</w:t>
      </w:r>
    </w:p>
    <w:p w14:paraId="509A6DB7" w14:textId="4F6FE3F7" w:rsidR="00D94F16" w:rsidRDefault="00D94F16" w:rsidP="00D94F16"/>
    <w:p w14:paraId="12895672" w14:textId="3B39B2AA" w:rsidR="00D94F16" w:rsidRDefault="00D94F16" w:rsidP="00D94F16">
      <w:pPr>
        <w:pStyle w:val="Heading2"/>
        <w:numPr>
          <w:ilvl w:val="0"/>
          <w:numId w:val="1"/>
        </w:numPr>
      </w:pPr>
      <w:r>
        <w:t>Introduction</w:t>
      </w:r>
      <w:r w:rsidR="00CB76F4">
        <w:t xml:space="preserve"> and setup</w:t>
      </w:r>
    </w:p>
    <w:p w14:paraId="5A1C1547" w14:textId="0269181E" w:rsidR="00D94F16" w:rsidRDefault="00D94F16" w:rsidP="00D94F16"/>
    <w:p w14:paraId="14CEE9C7" w14:textId="3C0F5A1A" w:rsidR="00D94F16" w:rsidRDefault="00D94F16" w:rsidP="00D94F16">
      <w:r>
        <w:t>In this lab, we will practice the main techniques for building N-gram based language models for our speech recognizer.  In subsequent modules, the resulting LM will be used in the speech recognition decoder, together with the acoustic model from the preceding lab.</w:t>
      </w:r>
    </w:p>
    <w:p w14:paraId="681BD3E2" w14:textId="1940261F" w:rsidR="00D94F16" w:rsidRDefault="00D94F16" w:rsidP="00D94F16">
      <w:r>
        <w:t>This lab is carried out in a Linux command shell environment.  The get started, make sure you</w:t>
      </w:r>
      <w:r w:rsidR="00CB76F4">
        <w:t xml:space="preserve"> know how to invoke the </w:t>
      </w:r>
      <w:r w:rsidR="00A2738F">
        <w:t xml:space="preserve">Linux </w:t>
      </w:r>
      <w:hyperlink r:id="rId7" w:history="1">
        <w:r w:rsidRPr="00A2738F">
          <w:rPr>
            <w:rStyle w:val="Hyperlink"/>
          </w:rPr>
          <w:t>b</w:t>
        </w:r>
        <w:r w:rsidR="00A2738F" w:rsidRPr="00A2738F">
          <w:rPr>
            <w:rStyle w:val="Hyperlink"/>
          </w:rPr>
          <w:t>ash</w:t>
        </w:r>
      </w:hyperlink>
      <w:r>
        <w:t xml:space="preserve"> shell, ei</w:t>
      </w:r>
      <w:r w:rsidR="00A76B44">
        <w:t xml:space="preserve">ther on a native Linux </w:t>
      </w:r>
      <w:r>
        <w:t>system, using Cygwin on a Windows system, or in the Windows subsystem for Linux.</w:t>
      </w:r>
      <w:r w:rsidR="00CB76F4">
        <w:t xml:space="preserve">  Bash is the default shell on most systems.</w:t>
      </w:r>
    </w:p>
    <w:p w14:paraId="23BF2B96" w14:textId="490C82E8" w:rsidR="00D94F16" w:rsidRDefault="00D94F16" w:rsidP="00D94F16">
      <w:r>
        <w:t>Inside bash, change into the M4_Language_Modeling directory:</w:t>
      </w:r>
    </w:p>
    <w:p w14:paraId="5B7A8752" w14:textId="0006C970" w:rsidR="00D94F16" w:rsidRDefault="00D94F16" w:rsidP="00D94F16">
      <w:pPr>
        <w:pStyle w:val="ListParagraph"/>
        <w:numPr>
          <w:ilvl w:val="0"/>
          <w:numId w:val="2"/>
        </w:numPr>
      </w:pPr>
      <w:r>
        <w:t>cd M4_Language_Modeling</w:t>
      </w:r>
    </w:p>
    <w:p w14:paraId="1F6A8849" w14:textId="46B6F23A" w:rsidR="00D94F16" w:rsidRDefault="00D94F16" w:rsidP="00D94F16">
      <w:r>
        <w:t xml:space="preserve">We will be using pre-built executables from the SRI Language Modeling toolkit </w:t>
      </w:r>
      <w:r w:rsidR="00A76B44">
        <w:t>(</w:t>
      </w:r>
      <w:hyperlink r:id="rId8" w:history="1">
        <w:r w:rsidR="00A76B44" w:rsidRPr="00A2738F">
          <w:rPr>
            <w:rStyle w:val="Hyperlink"/>
          </w:rPr>
          <w:t>SRILM</w:t>
        </w:r>
      </w:hyperlink>
      <w:r w:rsidR="00A76B44">
        <w:t xml:space="preserve">). </w:t>
      </w:r>
      <w:r w:rsidR="00CB76F4">
        <w:t xml:space="preserve">Start by adding </w:t>
      </w:r>
      <w:r w:rsidR="00A76B44">
        <w:t xml:space="preserve">the SRILM binary directories to your search path.  If you are in a Cygwin, </w:t>
      </w:r>
    </w:p>
    <w:p w14:paraId="3CAE756A" w14:textId="301A8232" w:rsidR="00A76B44" w:rsidRDefault="00A76B44" w:rsidP="00A76B44">
      <w:pPr>
        <w:pStyle w:val="ListParagraph"/>
        <w:numPr>
          <w:ilvl w:val="0"/>
          <w:numId w:val="2"/>
        </w:numPr>
      </w:pPr>
      <w:r>
        <w:t>PATH=</w:t>
      </w:r>
      <w:r w:rsidR="00046A89">
        <w:t>$PWD/</w:t>
      </w:r>
      <w:proofErr w:type="spellStart"/>
      <w:r>
        <w:t>srilm</w:t>
      </w:r>
      <w:proofErr w:type="spellEnd"/>
      <w:r>
        <w:t>/bin/cygwin</w:t>
      </w:r>
      <w:proofErr w:type="gramStart"/>
      <w:r>
        <w:t>64:</w:t>
      </w:r>
      <w:r w:rsidR="00046A89">
        <w:t>$</w:t>
      </w:r>
      <w:proofErr w:type="gramEnd"/>
      <w:r w:rsidR="00046A89">
        <w:t>PWD/</w:t>
      </w:r>
      <w:proofErr w:type="spellStart"/>
      <w:r>
        <w:t>srilm</w:t>
      </w:r>
      <w:proofErr w:type="spellEnd"/>
      <w:r>
        <w:t>/bin:$PATH</w:t>
      </w:r>
    </w:p>
    <w:p w14:paraId="4D80CAC8" w14:textId="5C37F6E4" w:rsidR="00A76B44" w:rsidRDefault="00A76B44" w:rsidP="00A76B44">
      <w:r>
        <w:t>In Linux</w:t>
      </w:r>
      <w:ins w:id="0" w:author="Jasha Droppo" w:date="2018-01-23T10:33:00Z">
        <w:r w:rsidR="004D161C">
          <w:t xml:space="preserve"> or Windows Subsystem for Linux</w:t>
        </w:r>
      </w:ins>
      <w:r>
        <w:t>, use</w:t>
      </w:r>
    </w:p>
    <w:p w14:paraId="001188B0" w14:textId="6B1A80A0" w:rsidR="00A76B44" w:rsidRDefault="00A76B44" w:rsidP="00A76B44">
      <w:pPr>
        <w:pStyle w:val="ListParagraph"/>
        <w:numPr>
          <w:ilvl w:val="0"/>
          <w:numId w:val="2"/>
        </w:numPr>
      </w:pPr>
      <w:r>
        <w:t>PATH=</w:t>
      </w:r>
      <w:r w:rsidR="00046A89">
        <w:t>$PWD/</w:t>
      </w:r>
      <w:proofErr w:type="spellStart"/>
      <w:r>
        <w:t>srilm</w:t>
      </w:r>
      <w:proofErr w:type="spellEnd"/>
      <w:r>
        <w:t>/bin/i686-m</w:t>
      </w:r>
      <w:proofErr w:type="gramStart"/>
      <w:r>
        <w:t>64:</w:t>
      </w:r>
      <w:r w:rsidR="00046A89">
        <w:t>$</w:t>
      </w:r>
      <w:proofErr w:type="gramEnd"/>
      <w:r w:rsidR="00046A89">
        <w:t>PWD/</w:t>
      </w:r>
      <w:proofErr w:type="spellStart"/>
      <w:r w:rsidR="00046A89">
        <w:t>s</w:t>
      </w:r>
      <w:r>
        <w:t>rilm</w:t>
      </w:r>
      <w:proofErr w:type="spellEnd"/>
      <w:r>
        <w:t>/bin:$PATH</w:t>
      </w:r>
    </w:p>
    <w:p w14:paraId="389BD9DC" w14:textId="55DA96A7" w:rsidR="00A76B44" w:rsidRDefault="0077747A" w:rsidP="00A76B44">
      <w:r>
        <w:t xml:space="preserve">You can put this command in </w:t>
      </w:r>
      <w:proofErr w:type="gramStart"/>
      <w:r>
        <w:t>the .</w:t>
      </w:r>
      <w:proofErr w:type="spellStart"/>
      <w:r>
        <w:t>bashrc</w:t>
      </w:r>
      <w:proofErr w:type="spellEnd"/>
      <w:proofErr w:type="gramEnd"/>
      <w:r>
        <w:t xml:space="preserve"> file in your home directory, so it is run automatically next time you invoke the shell.  </w:t>
      </w:r>
      <w:r w:rsidR="00A2738F">
        <w:t xml:space="preserve">Also, make sure you have the </w:t>
      </w:r>
      <w:hyperlink r:id="rId9" w:history="1">
        <w:r w:rsidR="00A2738F" w:rsidRPr="00A2738F">
          <w:rPr>
            <w:rStyle w:val="Hyperlink"/>
          </w:rPr>
          <w:t>gawk</w:t>
        </w:r>
      </w:hyperlink>
      <w:r w:rsidR="00A2738F">
        <w:t xml:space="preserve"> </w:t>
      </w:r>
      <w:r w:rsidR="00A76B44">
        <w:t>utility installed on your system.  As a check that all is set up, run</w:t>
      </w:r>
    </w:p>
    <w:p w14:paraId="114C9481" w14:textId="76D05BD2" w:rsidR="00CB76F4" w:rsidRDefault="00CB76F4" w:rsidP="00CB76F4">
      <w:pPr>
        <w:pStyle w:val="ListParagraph"/>
        <w:numPr>
          <w:ilvl w:val="0"/>
          <w:numId w:val="2"/>
        </w:numPr>
      </w:pPr>
      <w:proofErr w:type="spellStart"/>
      <w:r>
        <w:t>ngram</w:t>
      </w:r>
      <w:proofErr w:type="spellEnd"/>
      <w:r>
        <w:t>-count -write-vocab –</w:t>
      </w:r>
    </w:p>
    <w:p w14:paraId="02B494EB" w14:textId="5FF5821D" w:rsidR="00CB76F4" w:rsidRDefault="00CB76F4" w:rsidP="00CB76F4">
      <w:pPr>
        <w:pStyle w:val="ListParagraph"/>
        <w:numPr>
          <w:ilvl w:val="0"/>
          <w:numId w:val="2"/>
        </w:numPr>
      </w:pPr>
      <w:commentRangeStart w:id="1"/>
      <w:r>
        <w:t>compute-</w:t>
      </w:r>
      <w:proofErr w:type="spellStart"/>
      <w:r>
        <w:t>oov</w:t>
      </w:r>
      <w:proofErr w:type="spellEnd"/>
      <w:r>
        <w:t>-rate &lt; /dev/null</w:t>
      </w:r>
      <w:commentRangeEnd w:id="1"/>
      <w:r w:rsidR="004D161C">
        <w:rPr>
          <w:rStyle w:val="CommentReference"/>
        </w:rPr>
        <w:commentReference w:id="1"/>
      </w:r>
    </w:p>
    <w:p w14:paraId="688D8F24" w14:textId="52A7ACA3" w:rsidR="00CB76F4" w:rsidRDefault="00CB76F4" w:rsidP="00CB76F4">
      <w:r>
        <w:t>which should each output a few lines of text without error messages.</w:t>
      </w:r>
      <w:r w:rsidR="0067611C">
        <w:t xml:space="preserve">  It will be helpfu</w:t>
      </w:r>
      <w:r w:rsidR="00A2738F">
        <w:t xml:space="preserve">l to also install the optional </w:t>
      </w:r>
      <w:hyperlink r:id="rId13" w:history="1">
        <w:proofErr w:type="spellStart"/>
        <w:r w:rsidR="00A2738F" w:rsidRPr="00A2738F">
          <w:rPr>
            <w:rStyle w:val="Hyperlink"/>
          </w:rPr>
          <w:t>wget</w:t>
        </w:r>
        <w:proofErr w:type="spellEnd"/>
      </w:hyperlink>
      <w:r w:rsidR="0067611C">
        <w:t xml:space="preserve"> command.</w:t>
      </w:r>
    </w:p>
    <w:p w14:paraId="7B0DA5C3" w14:textId="7538AF63" w:rsidR="002A03DA" w:rsidRDefault="0077747A" w:rsidP="002A03DA">
      <w:r>
        <w:t xml:space="preserve">Since language modeling involves a fair amount of text processing it will be useful to have some familiarity with Linux text utilities such as </w:t>
      </w:r>
      <w:hyperlink r:id="rId14" w:history="1">
        <w:r w:rsidRPr="00A2738F">
          <w:rPr>
            <w:rStyle w:val="Hyperlink"/>
          </w:rPr>
          <w:t>sort</w:t>
        </w:r>
      </w:hyperlink>
      <w:r>
        <w:t xml:space="preserve">, </w:t>
      </w:r>
      <w:bookmarkStart w:id="2" w:name="_Hlk503133484"/>
      <w:r w:rsidR="003D7BC4">
        <w:fldChar w:fldCharType="begin"/>
      </w:r>
      <w:r w:rsidR="003D7BC4">
        <w:instrText xml:space="preserve"> HYPERLINK "http://man7.org/linux/man-pages/man1/head.1.html" </w:instrText>
      </w:r>
      <w:r w:rsidR="003D7BC4">
        <w:fldChar w:fldCharType="separate"/>
      </w:r>
      <w:r w:rsidRPr="00A2738F">
        <w:rPr>
          <w:rStyle w:val="Hyperlink"/>
        </w:rPr>
        <w:t>head</w:t>
      </w:r>
      <w:r w:rsidR="003D7BC4">
        <w:rPr>
          <w:rStyle w:val="Hyperlink"/>
        </w:rPr>
        <w:fldChar w:fldCharType="end"/>
      </w:r>
      <w:bookmarkEnd w:id="2"/>
      <w:r>
        <w:t xml:space="preserve">, </w:t>
      </w:r>
      <w:hyperlink r:id="rId15" w:history="1">
        <w:proofErr w:type="spellStart"/>
        <w:r w:rsidR="00747968" w:rsidRPr="00A2738F">
          <w:rPr>
            <w:rStyle w:val="Hyperlink"/>
          </w:rPr>
          <w:t>wc</w:t>
        </w:r>
        <w:proofErr w:type="spellEnd"/>
      </w:hyperlink>
      <w:r w:rsidR="00747968">
        <w:t xml:space="preserve">, </w:t>
      </w:r>
      <w:hyperlink r:id="rId16" w:history="1">
        <w:proofErr w:type="spellStart"/>
        <w:r w:rsidRPr="00A2738F">
          <w:rPr>
            <w:rStyle w:val="Hyperlink"/>
          </w:rPr>
          <w:t>sed</w:t>
        </w:r>
        <w:proofErr w:type="spellEnd"/>
      </w:hyperlink>
      <w:r>
        <w:t xml:space="preserve">, </w:t>
      </w:r>
      <w:hyperlink r:id="rId17" w:history="1">
        <w:r w:rsidRPr="00A2738F">
          <w:rPr>
            <w:rStyle w:val="Hyperlink"/>
          </w:rPr>
          <w:t>gawk</w:t>
        </w:r>
      </w:hyperlink>
      <w:r>
        <w:t xml:space="preserve"> or </w:t>
      </w:r>
      <w:hyperlink r:id="rId18" w:history="1">
        <w:proofErr w:type="spellStart"/>
        <w:r w:rsidRPr="00A2738F">
          <w:rPr>
            <w:rStyle w:val="Hyperlink"/>
          </w:rPr>
          <w:t>per</w:t>
        </w:r>
      </w:hyperlink>
      <w:r>
        <w:t>l</w:t>
      </w:r>
      <w:proofErr w:type="spellEnd"/>
      <w:r>
        <w:t xml:space="preserve">, and others, as well as Linux mechanisms for redirecting command </w:t>
      </w:r>
      <w:hyperlink r:id="rId19" w:history="1">
        <w:r w:rsidR="00A2738F" w:rsidRPr="003D12A8">
          <w:rPr>
            <w:rStyle w:val="Hyperlink"/>
          </w:rPr>
          <w:t xml:space="preserve">standard </w:t>
        </w:r>
        <w:r w:rsidRPr="003D12A8">
          <w:rPr>
            <w:rStyle w:val="Hyperlink"/>
          </w:rPr>
          <w:t>input/output</w:t>
        </w:r>
      </w:hyperlink>
      <w:r>
        <w:t xml:space="preserve">, and </w:t>
      </w:r>
      <w:hyperlink r:id="rId20" w:history="1">
        <w:r w:rsidRPr="00A2738F">
          <w:rPr>
            <w:rStyle w:val="Hyperlink"/>
          </w:rPr>
          <w:t>pipelining</w:t>
        </w:r>
      </w:hyperlink>
      <w:r>
        <w:t xml:space="preserve"> several commands.</w:t>
      </w:r>
      <w:r w:rsidR="00747968">
        <w:t xml:space="preserve">  We will show you commands that you can copy into the shell to fol</w:t>
      </w:r>
      <w:r w:rsidR="002A03DA">
        <w:t>low along, using this symbol</w:t>
      </w:r>
    </w:p>
    <w:p w14:paraId="25C7E231" w14:textId="32B7A866" w:rsidR="002A03DA" w:rsidRDefault="002A03DA" w:rsidP="002A03DA">
      <w:pPr>
        <w:pStyle w:val="ListParagraph"/>
        <w:numPr>
          <w:ilvl w:val="0"/>
          <w:numId w:val="3"/>
        </w:numPr>
      </w:pPr>
      <w:r>
        <w:t>command argument1 argument2 …</w:t>
      </w:r>
    </w:p>
    <w:p w14:paraId="7CADF647" w14:textId="1CB84332" w:rsidR="00747968" w:rsidRDefault="00747968" w:rsidP="00CB76F4">
      <w:r>
        <w:t>but we encourage you try your own solutions to achieve the stated goals of each exercise, and to explore variants.</w:t>
      </w:r>
      <w:r w:rsidR="003D12A8">
        <w:t xml:space="preserve"> </w:t>
      </w:r>
    </w:p>
    <w:p w14:paraId="63F6A808" w14:textId="77777777" w:rsidR="003D12A8" w:rsidRDefault="003D12A8" w:rsidP="00CB76F4"/>
    <w:p w14:paraId="70AE5C41" w14:textId="1B9A994D" w:rsidR="0077747A" w:rsidRDefault="0067611C" w:rsidP="0077747A">
      <w:pPr>
        <w:pStyle w:val="Heading2"/>
        <w:numPr>
          <w:ilvl w:val="0"/>
          <w:numId w:val="1"/>
        </w:numPr>
      </w:pPr>
      <w:r>
        <w:lastRenderedPageBreak/>
        <w:t xml:space="preserve">Preparing </w:t>
      </w:r>
      <w:r w:rsidR="0077747A">
        <w:t>the data</w:t>
      </w:r>
    </w:p>
    <w:p w14:paraId="52C4DEA8" w14:textId="77777777" w:rsidR="00747968" w:rsidRPr="00747968" w:rsidRDefault="00747968" w:rsidP="00747968"/>
    <w:p w14:paraId="245315C8" w14:textId="77777777" w:rsidR="00747968" w:rsidRDefault="0077747A" w:rsidP="0077747A">
      <w:r>
        <w:t>We will be using the transcripts</w:t>
      </w:r>
      <w:r w:rsidR="00747968">
        <w:t xml:space="preserve"> of the acoustic development and test data as our dev and test sets for language modeling.  </w:t>
      </w:r>
    </w:p>
    <w:p w14:paraId="24FC5A8A" w14:textId="098A720F" w:rsidR="0077747A" w:rsidRPr="002A03DA" w:rsidRDefault="00747968" w:rsidP="0077747A">
      <w:pPr>
        <w:rPr>
          <w:rStyle w:val="SubtleEmphasis"/>
        </w:rPr>
      </w:pPr>
      <w:r w:rsidRPr="002A03DA">
        <w:rPr>
          <w:rStyle w:val="SubtleEmphasis"/>
          <w:b/>
        </w:rPr>
        <w:t>TASK:</w:t>
      </w:r>
      <w:r w:rsidRPr="002A03DA">
        <w:rPr>
          <w:rStyle w:val="SubtleEmphasis"/>
        </w:rPr>
        <w:t xml:space="preserve">  Locate files in the ‘data’</w:t>
      </w:r>
      <w:r w:rsidR="002A03DA">
        <w:rPr>
          <w:rStyle w:val="SubtleEmphasis"/>
        </w:rPr>
        <w:t xml:space="preserve"> subdirectory </w:t>
      </w:r>
      <w:r w:rsidRPr="002A03DA">
        <w:rPr>
          <w:rStyle w:val="SubtleEmphasis"/>
        </w:rPr>
        <w:t>and count the number of lines and words in them.</w:t>
      </w:r>
    </w:p>
    <w:p w14:paraId="58754D70" w14:textId="08CE8B9D" w:rsidR="00747968" w:rsidRPr="002A03DA" w:rsidRDefault="00747968" w:rsidP="0077747A">
      <w:pPr>
        <w:rPr>
          <w:b/>
          <w:i/>
        </w:rPr>
      </w:pPr>
      <w:r w:rsidRPr="002A03DA">
        <w:rPr>
          <w:b/>
          <w:i/>
        </w:rPr>
        <w:t xml:space="preserve">SOLUTION: </w:t>
      </w:r>
    </w:p>
    <w:p w14:paraId="2ED15937" w14:textId="3465AEC9" w:rsidR="00747968" w:rsidRDefault="00747968" w:rsidP="00747968">
      <w:pPr>
        <w:pStyle w:val="ListParagraph"/>
        <w:numPr>
          <w:ilvl w:val="0"/>
          <w:numId w:val="2"/>
        </w:numPr>
      </w:pPr>
      <w:r>
        <w:t>ls data</w:t>
      </w:r>
    </w:p>
    <w:p w14:paraId="3BEF2737" w14:textId="42D543F4" w:rsidR="00747968" w:rsidRDefault="00336E01" w:rsidP="00747968">
      <w:pPr>
        <w:pStyle w:val="ListParagraph"/>
        <w:numPr>
          <w:ilvl w:val="0"/>
          <w:numId w:val="2"/>
        </w:numPr>
      </w:pPr>
      <w:proofErr w:type="spellStart"/>
      <w:r>
        <w:t>wc</w:t>
      </w:r>
      <w:proofErr w:type="spellEnd"/>
      <w:r>
        <w:t xml:space="preserve"> -</w:t>
      </w:r>
      <w:proofErr w:type="spellStart"/>
      <w:r>
        <w:t>wl</w:t>
      </w:r>
      <w:proofErr w:type="spellEnd"/>
      <w:r>
        <w:t xml:space="preserve"> data/dev</w:t>
      </w:r>
      <w:r w:rsidR="00747968">
        <w:t>.txt</w:t>
      </w:r>
      <w:r>
        <w:t xml:space="preserve"> data/test.txt</w:t>
      </w:r>
    </w:p>
    <w:p w14:paraId="485CE1CC" w14:textId="7606B586" w:rsidR="00747968" w:rsidRDefault="00747968" w:rsidP="002A03DA">
      <w:pPr>
        <w:rPr>
          <w:rStyle w:val="SubtleEmphasis"/>
        </w:rPr>
      </w:pPr>
      <w:r w:rsidRPr="002A03DA">
        <w:rPr>
          <w:rStyle w:val="SubtleEmphasis"/>
          <w:b/>
        </w:rPr>
        <w:t>TASK:</w:t>
      </w:r>
      <w:r w:rsidRPr="002A03DA">
        <w:rPr>
          <w:rStyle w:val="SubtleEmphasis"/>
        </w:rPr>
        <w:t xml:space="preserve"> View the contents of these files, using your favorite pager, editor</w:t>
      </w:r>
      <w:r w:rsidR="002A03DA">
        <w:rPr>
          <w:rStyle w:val="SubtleEmphasis"/>
        </w:rPr>
        <w:t xml:space="preserve">, or other tool.  </w:t>
      </w:r>
      <w:r w:rsidR="002A03DA" w:rsidRPr="002A03DA">
        <w:rPr>
          <w:rStyle w:val="SubtleEmphasis"/>
        </w:rPr>
        <w:t>What do you notice about the format of these files?   How do they differ from text you are used to?</w:t>
      </w:r>
    </w:p>
    <w:p w14:paraId="7A6EC22C" w14:textId="2CB1317E" w:rsidR="002A03DA" w:rsidRPr="002A03DA" w:rsidRDefault="002A03DA" w:rsidP="002A03DA">
      <w:pPr>
        <w:rPr>
          <w:rStyle w:val="SubtleEmphasis"/>
          <w:b/>
        </w:rPr>
      </w:pPr>
      <w:r w:rsidRPr="002A03DA">
        <w:rPr>
          <w:rStyle w:val="SubtleEmphasis"/>
          <w:b/>
        </w:rPr>
        <w:t>SOLUTION</w:t>
      </w:r>
    </w:p>
    <w:p w14:paraId="63E59CB5" w14:textId="3F94B20E" w:rsidR="00747968" w:rsidRDefault="00747968" w:rsidP="00747968">
      <w:pPr>
        <w:pStyle w:val="ListParagraph"/>
        <w:numPr>
          <w:ilvl w:val="0"/>
          <w:numId w:val="2"/>
        </w:numPr>
      </w:pPr>
      <w:r>
        <w:t>head data/*.txt</w:t>
      </w:r>
    </w:p>
    <w:p w14:paraId="137396CB" w14:textId="73EFB40C" w:rsidR="0067611C" w:rsidRDefault="002A03DA" w:rsidP="002A03DA">
      <w:r>
        <w:t xml:space="preserve">You will notice that the data is in all-lowercase, without any punctuation.  This is because we will model sequences of words only, devoid of textual layout, </w:t>
      </w:r>
      <w:proofErr w:type="gramStart"/>
      <w:r>
        <w:t>similar to</w:t>
      </w:r>
      <w:proofErr w:type="gramEnd"/>
      <w:r>
        <w:t xml:space="preserve"> how one your read or speak them.  The spelling </w:t>
      </w:r>
      <w:proofErr w:type="gramStart"/>
      <w:r>
        <w:t>has to</w:t>
      </w:r>
      <w:proofErr w:type="gramEnd"/>
      <w:r>
        <w:t xml:space="preserve"> match the way words are represented in the acoustic model.   The process of mapping text to the standard form adopted for modeling purposes is called text normalization</w:t>
      </w:r>
      <w:r w:rsidR="0067611C">
        <w:t xml:space="preserve"> (or TN for short)</w:t>
      </w:r>
      <w:r>
        <w:t xml:space="preserve">, </w:t>
      </w:r>
      <w:r w:rsidR="0067611C">
        <w:t xml:space="preserve">and typically involves stripping punctuation, mapping case, fixing typos, and standardizing spellings of words (like MR. versus MISTER).   This step can consume </w:t>
      </w:r>
      <w:r>
        <w:t>considerable time</w:t>
      </w:r>
      <w:r w:rsidR="0067611C">
        <w:t xml:space="preserve"> and often relies on powerful text processing tools like </w:t>
      </w:r>
      <w:proofErr w:type="spellStart"/>
      <w:r w:rsidR="0067611C">
        <w:t>sed</w:t>
      </w:r>
      <w:proofErr w:type="spellEnd"/>
      <w:r w:rsidR="0067611C">
        <w:t xml:space="preserve"> or </w:t>
      </w:r>
      <w:proofErr w:type="spellStart"/>
      <w:r w:rsidR="0067611C">
        <w:t>perl</w:t>
      </w:r>
      <w:proofErr w:type="spellEnd"/>
      <w:r w:rsidR="0067611C">
        <w:t>.</w:t>
      </w:r>
    </w:p>
    <w:p w14:paraId="6071BA3F" w14:textId="2DE1CACB" w:rsidR="002A03DA" w:rsidRDefault="002A03DA" w:rsidP="002A03DA">
      <w:r>
        <w:t>Because it is so dependent</w:t>
      </w:r>
      <w:r w:rsidR="0067611C">
        <w:t xml:space="preserve"> on the source of the data, </w:t>
      </w:r>
      <w:r>
        <w:t>domain conventio</w:t>
      </w:r>
      <w:r w:rsidR="0067611C">
        <w:t xml:space="preserve">ns, and tool knowledge, we will not elaborate on it here.   Instead, we will download an LM </w:t>
      </w:r>
      <w:r>
        <w:t xml:space="preserve">training corpus that has already been </w:t>
      </w:r>
      <w:r w:rsidR="0067611C">
        <w:t>normalized,</w:t>
      </w:r>
    </w:p>
    <w:p w14:paraId="4A2DA81C" w14:textId="7FAD22CA" w:rsidR="0067611C" w:rsidRDefault="0067611C" w:rsidP="004D161C">
      <w:pPr>
        <w:pStyle w:val="ListParagraph"/>
        <w:numPr>
          <w:ilvl w:val="0"/>
          <w:numId w:val="2"/>
        </w:numPr>
      </w:pPr>
      <w:proofErr w:type="spellStart"/>
      <w:r>
        <w:t>wget</w:t>
      </w:r>
      <w:proofErr w:type="spellEnd"/>
      <w:r>
        <w:t xml:space="preserve"> </w:t>
      </w:r>
      <w:bookmarkStart w:id="3" w:name="_Hlk500394099"/>
      <w:ins w:id="4" w:author="Jasha Droppo" w:date="2018-01-23T10:35:00Z">
        <w:r w:rsidR="004D161C" w:rsidRPr="004D161C">
          <w:t>http://www.openslr.org/resources/11/librispeech-lm-norm.txt.gz</w:t>
        </w:r>
      </w:ins>
      <w:del w:id="5" w:author="Jasha Droppo" w:date="2018-01-23T10:35:00Z">
        <w:r w:rsidR="004504D3" w:rsidDel="004D161C">
          <w:fldChar w:fldCharType="begin"/>
        </w:r>
        <w:r w:rsidR="004504D3" w:rsidDel="004D161C">
          <w:delInstrText xml:space="preserve"> HYPERLINK "</w:delInstrText>
        </w:r>
        <w:r w:rsidR="004504D3" w:rsidRPr="004504D3" w:rsidDel="004D161C">
          <w:delInstrText>http://www.openslr.org/12/librispeech-lm-norm.txt.gz</w:delInstrText>
        </w:r>
        <w:r w:rsidR="004504D3" w:rsidDel="004D161C">
          <w:delInstrText xml:space="preserve">" </w:delInstrText>
        </w:r>
        <w:r w:rsidR="004504D3" w:rsidDel="004D161C">
          <w:fldChar w:fldCharType="separate"/>
        </w:r>
        <w:r w:rsidR="004504D3" w:rsidRPr="00521965" w:rsidDel="004D161C">
          <w:rPr>
            <w:rStyle w:val="Hyperlink"/>
          </w:rPr>
          <w:delText>http://www.openslr.org/12/</w:delText>
        </w:r>
        <w:bookmarkStart w:id="6" w:name="_Hlk500393824"/>
        <w:r w:rsidR="004504D3" w:rsidRPr="00521965" w:rsidDel="004D161C">
          <w:rPr>
            <w:rStyle w:val="Hyperlink"/>
          </w:rPr>
          <w:delText>librispeech-lm-norm.txt.gz</w:delText>
        </w:r>
        <w:bookmarkEnd w:id="3"/>
        <w:bookmarkEnd w:id="6"/>
        <w:r w:rsidR="004504D3" w:rsidDel="004D161C">
          <w:fldChar w:fldCharType="end"/>
        </w:r>
      </w:del>
    </w:p>
    <w:p w14:paraId="0426A9CA" w14:textId="68AD7F96" w:rsidR="0067611C" w:rsidRDefault="0067611C" w:rsidP="0067611C">
      <w:r>
        <w:t xml:space="preserve">If your system doesn’t have the </w:t>
      </w:r>
      <w:proofErr w:type="spellStart"/>
      <w:r>
        <w:t>wget</w:t>
      </w:r>
      <w:proofErr w:type="spellEnd"/>
      <w:r>
        <w:t xml:space="preserve"> command you can download this file in a browser and move it into the LM lab directory.</w:t>
      </w:r>
    </w:p>
    <w:p w14:paraId="630490BB" w14:textId="4921E0B9" w:rsidR="0067611C" w:rsidRPr="004663EA" w:rsidRDefault="0067611C" w:rsidP="0067611C">
      <w:pPr>
        <w:rPr>
          <w:rStyle w:val="SubtleEmphasis"/>
        </w:rPr>
      </w:pPr>
      <w:r w:rsidRPr="004663EA">
        <w:rPr>
          <w:rStyle w:val="SubtleEmphasis"/>
          <w:b/>
        </w:rPr>
        <w:t>TA</w:t>
      </w:r>
      <w:r w:rsidR="004663EA" w:rsidRPr="004663EA">
        <w:rPr>
          <w:rStyle w:val="SubtleEmphasis"/>
          <w:b/>
        </w:rPr>
        <w:t>SK:</w:t>
      </w:r>
      <w:r w:rsidR="004663EA" w:rsidRPr="004663EA">
        <w:rPr>
          <w:rStyle w:val="SubtleEmphasis"/>
        </w:rPr>
        <w:t xml:space="preserve">  Inspect the file and count </w:t>
      </w:r>
      <w:r w:rsidRPr="004663EA">
        <w:rPr>
          <w:rStyle w:val="SubtleEmphasis"/>
        </w:rPr>
        <w:t>lines and word tokens</w:t>
      </w:r>
      <w:r w:rsidR="004663EA" w:rsidRPr="004663EA">
        <w:rPr>
          <w:rStyle w:val="SubtleEmphasis"/>
        </w:rPr>
        <w:t>.  How does the text normalization of this file differ from our test data?</w:t>
      </w:r>
    </w:p>
    <w:p w14:paraId="24805249" w14:textId="14D033F9" w:rsidR="0067611C" w:rsidRDefault="0067611C" w:rsidP="0067611C">
      <w:r w:rsidRPr="004663EA">
        <w:rPr>
          <w:b/>
          <w:i/>
        </w:rPr>
        <w:t>SOLUTION:</w:t>
      </w:r>
      <w:r w:rsidRPr="004663EA">
        <w:rPr>
          <w:b/>
        </w:rPr>
        <w:t xml:space="preserve"> </w:t>
      </w:r>
      <w:r>
        <w:t xml:space="preserve"> The file is compressed in the </w:t>
      </w:r>
      <w:proofErr w:type="spellStart"/>
      <w:r>
        <w:t>gzip</w:t>
      </w:r>
      <w:proofErr w:type="spellEnd"/>
      <w:r>
        <w:t xml:space="preserve"> (.</w:t>
      </w:r>
      <w:proofErr w:type="spellStart"/>
      <w:r>
        <w:t>gz</w:t>
      </w:r>
      <w:proofErr w:type="spellEnd"/>
      <w:r>
        <w:t xml:space="preserve">) so </w:t>
      </w:r>
      <w:r w:rsidR="004663EA">
        <w:t xml:space="preserve">we </w:t>
      </w:r>
      <w:r w:rsidR="003D12A8">
        <w:t xml:space="preserve">must use the </w:t>
      </w:r>
      <w:hyperlink r:id="rId21" w:history="1">
        <w:proofErr w:type="spellStart"/>
        <w:r w:rsidR="003D12A8" w:rsidRPr="003D12A8">
          <w:rPr>
            <w:rStyle w:val="Hyperlink"/>
          </w:rPr>
          <w:t>gunzip</w:t>
        </w:r>
        <w:proofErr w:type="spellEnd"/>
      </w:hyperlink>
      <w:r>
        <w:t xml:space="preserve">  tool</w:t>
      </w:r>
    </w:p>
    <w:p w14:paraId="7E85C20C" w14:textId="13D3B346" w:rsidR="0067611C" w:rsidRDefault="004663EA" w:rsidP="0067611C">
      <w:pPr>
        <w:pStyle w:val="ListParagraph"/>
        <w:numPr>
          <w:ilvl w:val="0"/>
          <w:numId w:val="2"/>
        </w:numPr>
      </w:pPr>
      <w:proofErr w:type="spellStart"/>
      <w:r>
        <w:t>gunzip</w:t>
      </w:r>
      <w:proofErr w:type="spellEnd"/>
      <w:r>
        <w:t xml:space="preserve"> -c</w:t>
      </w:r>
      <w:r w:rsidR="0067611C">
        <w:t xml:space="preserve"> </w:t>
      </w:r>
      <w:r w:rsidR="0067611C" w:rsidRPr="0067611C">
        <w:t>librispeech-lm-norm.txt.gz</w:t>
      </w:r>
      <w:r w:rsidR="0067611C">
        <w:t xml:space="preserve"> | head</w:t>
      </w:r>
    </w:p>
    <w:p w14:paraId="38942FB6" w14:textId="1C42C7F8" w:rsidR="0067611C" w:rsidRDefault="004663EA" w:rsidP="004663EA">
      <w:pPr>
        <w:pStyle w:val="ListParagraph"/>
        <w:numPr>
          <w:ilvl w:val="0"/>
          <w:numId w:val="2"/>
        </w:numPr>
      </w:pPr>
      <w:proofErr w:type="spellStart"/>
      <w:r>
        <w:t>gunzip</w:t>
      </w:r>
      <w:proofErr w:type="spellEnd"/>
      <w:r>
        <w:t xml:space="preserve"> -c </w:t>
      </w:r>
      <w:r w:rsidRPr="004663EA">
        <w:t>librispeech-lm-norm.txt.gz</w:t>
      </w:r>
      <w:r>
        <w:t xml:space="preserve"> | </w:t>
      </w:r>
      <w:proofErr w:type="spellStart"/>
      <w:r>
        <w:t>wc</w:t>
      </w:r>
      <w:proofErr w:type="spellEnd"/>
      <w:r>
        <w:t xml:space="preserve"> -</w:t>
      </w:r>
      <w:proofErr w:type="spellStart"/>
      <w:r>
        <w:t>wl</w:t>
      </w:r>
      <w:proofErr w:type="spellEnd"/>
    </w:p>
    <w:p w14:paraId="0FB32136" w14:textId="3D7F711D" w:rsidR="004663EA" w:rsidRDefault="004663EA" w:rsidP="004663EA">
      <w:r>
        <w:t xml:space="preserve">The second command can take a while as the file is large.  You will notice that this file is text normalized but uses all-uppercase instead of all-lowercase. </w:t>
      </w:r>
    </w:p>
    <w:p w14:paraId="5D233196" w14:textId="31E7D16E" w:rsidR="004663EA" w:rsidRDefault="004663EA" w:rsidP="004663EA">
      <w:r>
        <w:lastRenderedPageBreak/>
        <w:t>Language model training data, and language models themselves, are often quite large but compress well since they contain text.  Therefore, we like to keep them in compressed form.   The SRILM tools know how to read/write .</w:t>
      </w:r>
      <w:proofErr w:type="spellStart"/>
      <w:r>
        <w:t>gz</w:t>
      </w:r>
      <w:proofErr w:type="spellEnd"/>
      <w:r>
        <w:t xml:space="preserve"> files, and it is easy to combine </w:t>
      </w:r>
      <w:proofErr w:type="spellStart"/>
      <w:r>
        <w:t>gzip</w:t>
      </w:r>
      <w:proofErr w:type="spellEnd"/>
      <w:r>
        <w:t>/</w:t>
      </w:r>
      <w:proofErr w:type="spellStart"/>
      <w:r>
        <w:t>gunzip</w:t>
      </w:r>
      <w:proofErr w:type="spellEnd"/>
      <w:r>
        <w:t xml:space="preserve"> with Linux text processing tools.</w:t>
      </w:r>
    </w:p>
    <w:p w14:paraId="5D1F65E5" w14:textId="21631C09" w:rsidR="004663EA" w:rsidRDefault="004663EA" w:rsidP="004663EA">
      <w:pPr>
        <w:rPr>
          <w:i/>
        </w:rPr>
      </w:pPr>
      <w:r w:rsidRPr="004663EA">
        <w:rPr>
          <w:b/>
          <w:i/>
        </w:rPr>
        <w:t>OPTIONAL TASK:</w:t>
      </w:r>
      <w:r w:rsidRPr="004663EA">
        <w:rPr>
          <w:i/>
        </w:rPr>
        <w:t xml:space="preserve"> Download the raw training data at </w:t>
      </w:r>
      <w:hyperlink r:id="rId22" w:history="1">
        <w:r w:rsidRPr="004663EA">
          <w:rPr>
            <w:rStyle w:val="Hyperlink"/>
            <w:i/>
          </w:rPr>
          <w:t>http://www.openslr.org/12/librispeech-lm-corpus.tgz</w:t>
        </w:r>
      </w:hyperlink>
      <w:r w:rsidRPr="004663EA">
        <w:rPr>
          <w:i/>
        </w:rPr>
        <w:t>, and compare it to the normalized text.  How wou</w:t>
      </w:r>
      <w:r>
        <w:rPr>
          <w:i/>
        </w:rPr>
        <w:t>ld you perform TN for this data?</w:t>
      </w:r>
    </w:p>
    <w:p w14:paraId="72374A20" w14:textId="4EC87EA0" w:rsidR="004663EA" w:rsidRDefault="004663EA" w:rsidP="004663EA">
      <w:r>
        <w:rPr>
          <w:b/>
          <w:i/>
        </w:rPr>
        <w:t>SOLUTION</w:t>
      </w:r>
      <w:r>
        <w:t xml:space="preserve"> left to the reader!</w:t>
      </w:r>
    </w:p>
    <w:p w14:paraId="7CAEA7E6" w14:textId="536C1259" w:rsidR="004504D3" w:rsidRDefault="004504D3" w:rsidP="004663EA"/>
    <w:p w14:paraId="7408BA78" w14:textId="00355594" w:rsidR="004504D3" w:rsidRDefault="004504D3" w:rsidP="004504D3">
      <w:pPr>
        <w:pStyle w:val="Heading2"/>
        <w:numPr>
          <w:ilvl w:val="0"/>
          <w:numId w:val="1"/>
        </w:numPr>
      </w:pPr>
      <w:r>
        <w:t>Defining a vocabulary</w:t>
      </w:r>
    </w:p>
    <w:p w14:paraId="1920AC4A" w14:textId="157E5C18" w:rsidR="004504D3" w:rsidRDefault="004504D3" w:rsidP="004504D3"/>
    <w:p w14:paraId="2B9FB1F5" w14:textId="76DEBCA3" w:rsidR="004504D3" w:rsidRDefault="004504D3" w:rsidP="004504D3">
      <w:r>
        <w:t xml:space="preserve">The first step in building a LM is to define the set of words that it should model.  We want to cover the largest possible share of the word tokens with the smallest set of words, </w:t>
      </w:r>
      <w:proofErr w:type="gramStart"/>
      <w:r>
        <w:t>so as to</w:t>
      </w:r>
      <w:proofErr w:type="gramEnd"/>
      <w:r>
        <w:t xml:space="preserve"> keep model size to a minimum.  That suggests picking the words that are most frequent based on the training data.  </w:t>
      </w:r>
    </w:p>
    <w:p w14:paraId="59F7B3CC" w14:textId="0588F3F1" w:rsidR="004504D3" w:rsidRDefault="004504D3" w:rsidP="004504D3">
      <w:r>
        <w:t xml:space="preserve">One of the functions of the </w:t>
      </w:r>
      <w:hyperlink r:id="rId23" w:history="1">
        <w:proofErr w:type="spellStart"/>
        <w:r w:rsidRPr="003D12A8">
          <w:rPr>
            <w:rStyle w:val="Hyperlink"/>
          </w:rPr>
          <w:t>ngram</w:t>
        </w:r>
        <w:proofErr w:type="spellEnd"/>
        <w:r w:rsidRPr="003D12A8">
          <w:rPr>
            <w:rStyle w:val="Hyperlink"/>
          </w:rPr>
          <w:t>-count</w:t>
        </w:r>
      </w:hyperlink>
      <w:r>
        <w:t xml:space="preserve"> tool is to </w:t>
      </w:r>
      <w:r w:rsidR="00B70F45">
        <w:t xml:space="preserve">count word and </w:t>
      </w:r>
      <w:proofErr w:type="spellStart"/>
      <w:r w:rsidR="00B70F45">
        <w:t>ngram</w:t>
      </w:r>
      <w:proofErr w:type="spellEnd"/>
      <w:r>
        <w:t xml:space="preserve"> occurrences in a </w:t>
      </w:r>
      <w:r w:rsidR="00B70F45">
        <w:t xml:space="preserve">text file.  </w:t>
      </w:r>
    </w:p>
    <w:p w14:paraId="3EE24732" w14:textId="5FC0AC11" w:rsidR="00B70F45" w:rsidRDefault="00B70F45" w:rsidP="00B70F45">
      <w:pPr>
        <w:pStyle w:val="ListParagraph"/>
        <w:numPr>
          <w:ilvl w:val="0"/>
          <w:numId w:val="2"/>
        </w:numPr>
      </w:pPr>
      <w:proofErr w:type="spellStart"/>
      <w:r>
        <w:t>ngram</w:t>
      </w:r>
      <w:proofErr w:type="spellEnd"/>
      <w:r>
        <w:t xml:space="preserve">-count -text </w:t>
      </w:r>
      <w:proofErr w:type="spellStart"/>
      <w:r>
        <w:t>TEXT</w:t>
      </w:r>
      <w:proofErr w:type="spellEnd"/>
      <w:r>
        <w:t xml:space="preserve"> -order 1 -write COUNTS -</w:t>
      </w:r>
      <w:proofErr w:type="spellStart"/>
      <w:r>
        <w:t>tolower</w:t>
      </w:r>
      <w:proofErr w:type="spellEnd"/>
    </w:p>
    <w:p w14:paraId="0255DDD6" w14:textId="3B317D06" w:rsidR="00EC010D" w:rsidRDefault="00B70F45" w:rsidP="00B70F45">
      <w:r>
        <w:t xml:space="preserve">Will count 1-grams (i.e., words) and write the counts to a file.  The final option above maps all text to lowercase, </w:t>
      </w:r>
      <w:r w:rsidR="003D12A8">
        <w:t>thus dealing with the mismatch w</w:t>
      </w:r>
      <w:r>
        <w:t>e have between our training and test data.</w:t>
      </w:r>
    </w:p>
    <w:p w14:paraId="4BB91FF3" w14:textId="332706EE" w:rsidR="004504D3" w:rsidRDefault="004504D3" w:rsidP="004504D3">
      <w:pPr>
        <w:rPr>
          <w:rStyle w:val="SubtleEmphasis"/>
        </w:rPr>
      </w:pPr>
      <w:r w:rsidRPr="00B70F45">
        <w:rPr>
          <w:rStyle w:val="SubtleEmphasis"/>
          <w:b/>
        </w:rPr>
        <w:t>TASK:</w:t>
      </w:r>
      <w:r w:rsidRPr="00B70F45">
        <w:rPr>
          <w:rStyle w:val="SubtleEmphasis"/>
        </w:rPr>
        <w:t xml:space="preserve"> </w:t>
      </w:r>
      <w:r w:rsidR="00B70F45" w:rsidRPr="00B70F45">
        <w:rPr>
          <w:rStyle w:val="SubtleEmphasis"/>
        </w:rPr>
        <w:t>Extract the list of the 10,000 most frequent word types in the training data</w:t>
      </w:r>
      <w:r w:rsidR="00960F7C">
        <w:rPr>
          <w:rStyle w:val="SubtleEmphasis"/>
        </w:rPr>
        <w:t>.  What k</w:t>
      </w:r>
      <w:r w:rsidR="00FD025A">
        <w:rPr>
          <w:rStyle w:val="SubtleEmphasis"/>
        </w:rPr>
        <w:t>inds of words do you expect to b</w:t>
      </w:r>
      <w:r w:rsidR="00960F7C">
        <w:rPr>
          <w:rStyle w:val="SubtleEmphasis"/>
        </w:rPr>
        <w:t>e at the top of the list?   Check your intuition.</w:t>
      </w:r>
    </w:p>
    <w:p w14:paraId="0614AE6A" w14:textId="6B3D6CF0" w:rsidR="00FD025A" w:rsidRPr="00B70F45" w:rsidRDefault="00FD025A" w:rsidP="004504D3">
      <w:pPr>
        <w:rPr>
          <w:rStyle w:val="SubtleEmphasis"/>
        </w:rPr>
      </w:pPr>
      <w:r w:rsidRPr="00FD025A">
        <w:rPr>
          <w:rStyle w:val="SubtleEmphasis"/>
          <w:b/>
        </w:rPr>
        <w:t>HINT:</w:t>
      </w:r>
      <w:r>
        <w:rPr>
          <w:rStyle w:val="SubtleEmphasis"/>
        </w:rPr>
        <w:t xml:space="preserve"> Check out the Linux sort, head, and cut commands.</w:t>
      </w:r>
    </w:p>
    <w:p w14:paraId="4869DD70" w14:textId="3AAB389C" w:rsidR="00B70F45" w:rsidRDefault="00B70F45" w:rsidP="00B70F45">
      <w:pPr>
        <w:rPr>
          <w:b/>
          <w:i/>
        </w:rPr>
      </w:pPr>
      <w:r w:rsidRPr="00B70F45">
        <w:rPr>
          <w:b/>
          <w:i/>
        </w:rPr>
        <w:t xml:space="preserve">SOLUTION: </w:t>
      </w:r>
    </w:p>
    <w:p w14:paraId="55A7821A" w14:textId="118E6F59" w:rsidR="00B70F45" w:rsidRPr="00B70F45" w:rsidRDefault="00B70F45" w:rsidP="00B70F45">
      <w:pPr>
        <w:pStyle w:val="ListParagraph"/>
        <w:numPr>
          <w:ilvl w:val="0"/>
          <w:numId w:val="2"/>
        </w:numPr>
        <w:rPr>
          <w:b/>
          <w:i/>
        </w:rPr>
      </w:pPr>
      <w:proofErr w:type="spellStart"/>
      <w:r>
        <w:t>ngram</w:t>
      </w:r>
      <w:proofErr w:type="spellEnd"/>
      <w:r>
        <w:t xml:space="preserve">-count -text </w:t>
      </w:r>
      <w:bookmarkStart w:id="7" w:name="_Hlk500395352"/>
      <w:r w:rsidRPr="00B70F45">
        <w:t>librispeech</w:t>
      </w:r>
      <w:bookmarkEnd w:id="7"/>
      <w:r w:rsidRPr="00B70F45">
        <w:t>-lm-norm.txt.gz</w:t>
      </w:r>
      <w:r>
        <w:t xml:space="preserve"> -order 1 -write </w:t>
      </w:r>
      <w:r w:rsidRPr="00B70F45">
        <w:t>librispeech</w:t>
      </w:r>
      <w:r>
        <w:t>.1grams -</w:t>
      </w:r>
      <w:proofErr w:type="spellStart"/>
      <w:r>
        <w:t>tolower</w:t>
      </w:r>
      <w:proofErr w:type="spellEnd"/>
    </w:p>
    <w:p w14:paraId="20525A0A" w14:textId="2788B923" w:rsidR="00B70F45" w:rsidRPr="00960F7C" w:rsidRDefault="00B70F45" w:rsidP="00960F7C">
      <w:pPr>
        <w:pStyle w:val="ListParagraph"/>
        <w:numPr>
          <w:ilvl w:val="0"/>
          <w:numId w:val="2"/>
        </w:numPr>
        <w:rPr>
          <w:b/>
          <w:i/>
        </w:rPr>
      </w:pPr>
      <w:r>
        <w:t xml:space="preserve">sort -k 2,2 -n -r </w:t>
      </w:r>
      <w:r w:rsidRPr="00B70F45">
        <w:t>librispeech.1grams</w:t>
      </w:r>
      <w:r>
        <w:t xml:space="preserve"> | head -10000 </w:t>
      </w:r>
      <w:r w:rsidR="00960F7C">
        <w:t xml:space="preserve">&gt; </w:t>
      </w:r>
      <w:proofErr w:type="gramStart"/>
      <w:r w:rsidR="00960F7C" w:rsidRPr="00960F7C">
        <w:t>librispeech</w:t>
      </w:r>
      <w:r w:rsidR="00960F7C">
        <w:t>.top</w:t>
      </w:r>
      <w:proofErr w:type="gramEnd"/>
      <w:r w:rsidR="00960F7C">
        <w:t>10k.1grams</w:t>
      </w:r>
    </w:p>
    <w:p w14:paraId="2ED7E467" w14:textId="44EE2A3F" w:rsidR="0067611C" w:rsidRDefault="00960F7C" w:rsidP="0067611C">
      <w:pPr>
        <w:pStyle w:val="ListParagraph"/>
        <w:numPr>
          <w:ilvl w:val="0"/>
          <w:numId w:val="2"/>
        </w:numPr>
      </w:pPr>
      <w:r>
        <w:t xml:space="preserve">cut -f 1 </w:t>
      </w:r>
      <w:proofErr w:type="gramStart"/>
      <w:r w:rsidRPr="00960F7C">
        <w:t>librispeech.top</w:t>
      </w:r>
      <w:proofErr w:type="gramEnd"/>
      <w:r w:rsidRPr="00960F7C">
        <w:t>10k.1grams</w:t>
      </w:r>
      <w:r>
        <w:t xml:space="preserve"> | sort &gt; librispeech.top10k.vocab</w:t>
      </w:r>
    </w:p>
    <w:p w14:paraId="2D86E27B" w14:textId="6CD0F464" w:rsidR="00960F7C" w:rsidRDefault="00FD025A" w:rsidP="00960F7C">
      <w:r>
        <w:t xml:space="preserve">The intermediate file </w:t>
      </w:r>
      <w:proofErr w:type="gramStart"/>
      <w:r w:rsidRPr="00FD025A">
        <w:t>librispeech.top</w:t>
      </w:r>
      <w:proofErr w:type="gramEnd"/>
      <w:r w:rsidRPr="00FD025A">
        <w:t xml:space="preserve">10k.1grams </w:t>
      </w:r>
      <w:r>
        <w:t xml:space="preserve"> contains the words and their counts sorted most frequent first.  </w:t>
      </w:r>
      <w:r w:rsidR="00960F7C">
        <w:t xml:space="preserve">As you might expect, </w:t>
      </w:r>
      <w:r>
        <w:t>common</w:t>
      </w:r>
      <w:r w:rsidR="00960F7C">
        <w:t xml:space="preserve"> function words liked “the”, “and”, “of”</w:t>
      </w:r>
      <w:r>
        <w:t xml:space="preserve"> appear at the top of the list</w:t>
      </w:r>
      <w:r w:rsidR="00960F7C">
        <w:t xml:space="preserve">.  Near the top we also find two special tags, &lt;s&gt; and &lt;/s&gt;.  These are added by </w:t>
      </w:r>
      <w:proofErr w:type="spellStart"/>
      <w:r w:rsidR="00960F7C">
        <w:t>ngram</w:t>
      </w:r>
      <w:proofErr w:type="spellEnd"/>
      <w:r w:rsidR="00960F7C">
        <w:t xml:space="preserve">-count to mark </w:t>
      </w:r>
      <w:r>
        <w:t>the start and end, respectively, of each sentence</w:t>
      </w:r>
      <w:r w:rsidR="00960F7C">
        <w:t xml:space="preserve">.  Their count equals the number of </w:t>
      </w:r>
      <w:r>
        <w:t xml:space="preserve">non-empty </w:t>
      </w:r>
      <w:r w:rsidR="00960F7C">
        <w:t>lines in the training data, since it is assumed that each line contains one sentence</w:t>
      </w:r>
      <w:r>
        <w:t xml:space="preserve"> (empty lines are ignored).</w:t>
      </w:r>
    </w:p>
    <w:p w14:paraId="273C84E2" w14:textId="79DD3EEE" w:rsidR="00FD025A" w:rsidRDefault="00EC010D" w:rsidP="00960F7C">
      <w:r>
        <w:t>We now</w:t>
      </w:r>
      <w:r w:rsidR="00FD025A">
        <w:t xml:space="preserve"> want to find out how well out 10k vocabulary covers the test data.  We could again use Linux tools for that, but SRILM contains a handy script </w:t>
      </w:r>
      <w:hyperlink r:id="rId24" w:history="1">
        <w:r w:rsidR="00FD025A" w:rsidRPr="003D12A8">
          <w:rPr>
            <w:rStyle w:val="Hyperlink"/>
          </w:rPr>
          <w:t>compute-</w:t>
        </w:r>
        <w:proofErr w:type="spellStart"/>
        <w:r w:rsidR="00FD025A" w:rsidRPr="003D12A8">
          <w:rPr>
            <w:rStyle w:val="Hyperlink"/>
          </w:rPr>
          <w:t>oov</w:t>
        </w:r>
        <w:proofErr w:type="spellEnd"/>
        <w:r w:rsidR="00FD025A" w:rsidRPr="003D12A8">
          <w:rPr>
            <w:rStyle w:val="Hyperlink"/>
          </w:rPr>
          <w:t>-rate</w:t>
        </w:r>
      </w:hyperlink>
      <w:r w:rsidR="00FD025A">
        <w:t xml:space="preserve"> that takes two arguments:  the unigram count file and the list of vocabulary words.</w:t>
      </w:r>
    </w:p>
    <w:p w14:paraId="6EBFE3BA" w14:textId="725B525F" w:rsidR="00FD025A" w:rsidRPr="00E11008" w:rsidRDefault="00FD025A" w:rsidP="00960F7C">
      <w:pPr>
        <w:rPr>
          <w:rStyle w:val="SubtleEmphasis"/>
        </w:rPr>
      </w:pPr>
      <w:r w:rsidRPr="00E11008">
        <w:rPr>
          <w:rStyle w:val="SubtleEmphasis"/>
          <w:b/>
        </w:rPr>
        <w:t>TASK:</w:t>
      </w:r>
      <w:r w:rsidRPr="00E11008">
        <w:rPr>
          <w:rStyle w:val="SubtleEmphasis"/>
        </w:rPr>
        <w:t xml:space="preserve"> What is the rate of out-of-vocabulary (OOV) words on the </w:t>
      </w:r>
      <w:r w:rsidR="00356121" w:rsidRPr="00E11008">
        <w:rPr>
          <w:rStyle w:val="SubtleEmphasis"/>
        </w:rPr>
        <w:t xml:space="preserve">training, </w:t>
      </w:r>
      <w:r w:rsidRPr="00E11008">
        <w:rPr>
          <w:rStyle w:val="SubtleEmphasis"/>
        </w:rPr>
        <w:t xml:space="preserve">dev and test sets? </w:t>
      </w:r>
    </w:p>
    <w:p w14:paraId="329F5150" w14:textId="5DE60A54" w:rsidR="00356121" w:rsidRDefault="00356121" w:rsidP="00960F7C">
      <w:r w:rsidRPr="00E11008">
        <w:rPr>
          <w:b/>
        </w:rPr>
        <w:t>HINT:</w:t>
      </w:r>
      <w:r>
        <w:t xml:space="preserve"> Use the same method as before to generate the unigrams for dev and test data.</w:t>
      </w:r>
    </w:p>
    <w:p w14:paraId="5CDBE166" w14:textId="1C2DE1CD" w:rsidR="00FD025A" w:rsidRPr="00E11008" w:rsidRDefault="00FD025A" w:rsidP="00960F7C">
      <w:pPr>
        <w:rPr>
          <w:b/>
        </w:rPr>
      </w:pPr>
      <w:r w:rsidRPr="00E11008">
        <w:rPr>
          <w:b/>
        </w:rPr>
        <w:t>SOLUTION:</w:t>
      </w:r>
    </w:p>
    <w:p w14:paraId="273C30BE" w14:textId="160848EE" w:rsidR="00FD025A" w:rsidRDefault="00FD025A" w:rsidP="00356121">
      <w:pPr>
        <w:pStyle w:val="ListParagraph"/>
        <w:numPr>
          <w:ilvl w:val="0"/>
          <w:numId w:val="2"/>
        </w:numPr>
      </w:pPr>
      <w:bookmarkStart w:id="8" w:name="_Hlk500399922"/>
      <w:commentRangeStart w:id="9"/>
      <w:r>
        <w:lastRenderedPageBreak/>
        <w:t>compute-</w:t>
      </w:r>
      <w:proofErr w:type="spellStart"/>
      <w:r>
        <w:t>oov</w:t>
      </w:r>
      <w:proofErr w:type="spellEnd"/>
      <w:r>
        <w:t xml:space="preserve">-rate </w:t>
      </w:r>
      <w:proofErr w:type="gramStart"/>
      <w:r w:rsidR="00356121" w:rsidRPr="00356121">
        <w:t>librispeech.top10k.vocab</w:t>
      </w:r>
      <w:proofErr w:type="gramEnd"/>
      <w:r w:rsidR="00356121">
        <w:t xml:space="preserve"> </w:t>
      </w:r>
      <w:commentRangeEnd w:id="9"/>
      <w:r w:rsidR="004D161C">
        <w:rPr>
          <w:rStyle w:val="CommentReference"/>
        </w:rPr>
        <w:commentReference w:id="9"/>
      </w:r>
    </w:p>
    <w:bookmarkEnd w:id="8"/>
    <w:p w14:paraId="68AB8C4A" w14:textId="7B104BB0" w:rsidR="00356121" w:rsidRDefault="00356121" w:rsidP="00356121">
      <w:pPr>
        <w:pStyle w:val="ListParagraph"/>
        <w:numPr>
          <w:ilvl w:val="0"/>
          <w:numId w:val="2"/>
        </w:numPr>
      </w:pPr>
      <w:proofErr w:type="spellStart"/>
      <w:r>
        <w:t>ngram</w:t>
      </w:r>
      <w:proofErr w:type="spellEnd"/>
      <w:r>
        <w:t xml:space="preserve">-count -text </w:t>
      </w:r>
      <w:ins w:id="10" w:author="Jasha Droppo" w:date="2018-01-23T10:42:00Z">
        <w:r w:rsidR="004D161C">
          <w:t>data/</w:t>
        </w:r>
      </w:ins>
      <w:r>
        <w:t>dev.txt -order 1 -write dev.1grams</w:t>
      </w:r>
    </w:p>
    <w:p w14:paraId="53884A1D" w14:textId="2ED4C09C" w:rsidR="00356121" w:rsidRDefault="00356121" w:rsidP="00356121">
      <w:pPr>
        <w:pStyle w:val="ListParagraph"/>
        <w:numPr>
          <w:ilvl w:val="0"/>
          <w:numId w:val="2"/>
        </w:numPr>
      </w:pPr>
      <w:r w:rsidRPr="00356121">
        <w:t>compute-</w:t>
      </w:r>
      <w:proofErr w:type="spellStart"/>
      <w:r w:rsidRPr="00356121">
        <w:t>oov</w:t>
      </w:r>
      <w:proofErr w:type="spellEnd"/>
      <w:r w:rsidRPr="00356121">
        <w:t xml:space="preserve">-rate </w:t>
      </w:r>
      <w:proofErr w:type="gramStart"/>
      <w:r w:rsidRPr="00356121">
        <w:t>librispeech.top10k.vocab</w:t>
      </w:r>
      <w:proofErr w:type="gramEnd"/>
      <w:r>
        <w:t xml:space="preserve"> dev.1grams</w:t>
      </w:r>
    </w:p>
    <w:p w14:paraId="30B67300" w14:textId="74ADC9B0" w:rsidR="00356121" w:rsidRDefault="00356121" w:rsidP="00356121">
      <w:pPr>
        <w:pStyle w:val="ListParagraph"/>
        <w:numPr>
          <w:ilvl w:val="0"/>
          <w:numId w:val="2"/>
        </w:numPr>
      </w:pPr>
      <w:proofErr w:type="spellStart"/>
      <w:r>
        <w:t>ngram</w:t>
      </w:r>
      <w:proofErr w:type="spellEnd"/>
      <w:r>
        <w:t xml:space="preserve">-count -text </w:t>
      </w:r>
      <w:ins w:id="11" w:author="Jasha Droppo" w:date="2018-01-23T10:43:00Z">
        <w:r w:rsidR="001E1F68">
          <w:t>data/</w:t>
        </w:r>
      </w:ins>
      <w:r>
        <w:t>test.txt -order 1 -write test.1grams</w:t>
      </w:r>
    </w:p>
    <w:p w14:paraId="043AA83B" w14:textId="415A3C96" w:rsidR="00356121" w:rsidRPr="00356121" w:rsidRDefault="00356121" w:rsidP="00356121">
      <w:pPr>
        <w:pStyle w:val="ListParagraph"/>
        <w:numPr>
          <w:ilvl w:val="0"/>
          <w:numId w:val="2"/>
        </w:numPr>
      </w:pPr>
      <w:r w:rsidRPr="00356121">
        <w:t>compute-</w:t>
      </w:r>
      <w:proofErr w:type="spellStart"/>
      <w:r w:rsidRPr="00356121">
        <w:t>oov</w:t>
      </w:r>
      <w:proofErr w:type="spellEnd"/>
      <w:r w:rsidRPr="00356121">
        <w:t xml:space="preserve">-rate </w:t>
      </w:r>
      <w:proofErr w:type="gramStart"/>
      <w:r w:rsidRPr="00356121">
        <w:t>librispeech.top10k.vocab</w:t>
      </w:r>
      <w:proofErr w:type="gramEnd"/>
      <w:r>
        <w:t xml:space="preserve"> test.1grams</w:t>
      </w:r>
    </w:p>
    <w:p w14:paraId="2E2D4993" w14:textId="147734EE" w:rsidR="00356121" w:rsidRDefault="00E11008" w:rsidP="00356121">
      <w:pPr>
        <w:rPr>
          <w:ins w:id="12" w:author="Andreas Stolcke" w:date="2018-01-24T09:17:00Z"/>
        </w:rPr>
      </w:pPr>
      <w:r>
        <w:t xml:space="preserve">Usually we expect </w:t>
      </w:r>
      <w:commentRangeStart w:id="13"/>
      <w:r>
        <w:t xml:space="preserve">the OOV rate </w:t>
      </w:r>
      <w:commentRangeEnd w:id="13"/>
      <w:r w:rsidR="001E1F68">
        <w:rPr>
          <w:rStyle w:val="CommentReference"/>
        </w:rPr>
        <w:commentReference w:id="13"/>
      </w:r>
      <w:r>
        <w:t xml:space="preserve">to be lowest on the training set because we used it to select the words (the vocabulary is biased toward the training set), but in this case the test sets have been chosen to be “cleaner” and have lower OOV rates.  (The training data </w:t>
      </w:r>
      <w:proofErr w:type="gramStart"/>
      <w:r>
        <w:t>actually contains</w:t>
      </w:r>
      <w:proofErr w:type="gramEnd"/>
      <w:r>
        <w:t xml:space="preserve"> some languages other than English, though most of those will not make it into the vocabulary.)</w:t>
      </w:r>
    </w:p>
    <w:p w14:paraId="3C365D70" w14:textId="2DF5EB0C" w:rsidR="004B2974" w:rsidRDefault="004B2974" w:rsidP="00356121">
      <w:ins w:id="14" w:author="Andreas Stolcke" w:date="2018-01-24T09:17:00Z">
        <w:r>
          <w:t>Note that co</w:t>
        </w:r>
      </w:ins>
      <w:ins w:id="15" w:author="Andreas Stolcke" w:date="2018-01-24T09:19:00Z">
        <w:r>
          <w:t>m</w:t>
        </w:r>
      </w:ins>
      <w:ins w:id="16" w:author="Andreas Stolcke" w:date="2018-01-24T09:17:00Z">
        <w:r>
          <w:t>pute-</w:t>
        </w:r>
        <w:proofErr w:type="spellStart"/>
        <w:r>
          <w:t>oov</w:t>
        </w:r>
        <w:proofErr w:type="spellEnd"/>
        <w:r>
          <w:t>-rate also reports about “OOV type</w:t>
        </w:r>
      </w:ins>
      <w:ins w:id="17" w:author="Andreas Stolcke" w:date="2018-01-24T09:19:00Z">
        <w:r>
          <w:t>s</w:t>
        </w:r>
      </w:ins>
      <w:ins w:id="18" w:author="Andreas Stolcke" w:date="2018-01-24T09:17:00Z">
        <w:r>
          <w:t>”</w:t>
        </w:r>
      </w:ins>
      <w:ins w:id="19" w:author="Andreas Stolcke" w:date="2018-01-24T09:18:00Z">
        <w:r>
          <w:t xml:space="preserve">.  OOV types are the number of unique words that are </w:t>
        </w:r>
      </w:ins>
      <w:ins w:id="20" w:author="Andreas Stolcke" w:date="2018-01-24T09:19:00Z">
        <w:r>
          <w:t>missing from</w:t>
        </w:r>
      </w:ins>
      <w:ins w:id="21" w:author="Andreas Stolcke" w:date="2018-01-24T09:18:00Z">
        <w:r>
          <w:t xml:space="preserve"> the vocabulary, regardless of how many </w:t>
        </w:r>
      </w:ins>
      <w:ins w:id="22" w:author="Andreas Stolcke" w:date="2018-01-24T09:19:00Z">
        <w:r>
          <w:t>times they occur.</w:t>
        </w:r>
      </w:ins>
    </w:p>
    <w:p w14:paraId="3EC086FB" w14:textId="58D9EEBE" w:rsidR="00E11008" w:rsidRDefault="00E11008" w:rsidP="00356121">
      <w:r>
        <w:t>The OOV rate of around 5% is quite high – remember that we will never be able to recognize those OOV words since the LM does not include them (they effectively have probability zero).  However, we chose the relatively small vocabulary size of 10k to speed up experiments with the decoder later.</w:t>
      </w:r>
    </w:p>
    <w:p w14:paraId="0DD4C766" w14:textId="0AE67B78" w:rsidR="00E11008" w:rsidRPr="00624F45" w:rsidRDefault="00624F45" w:rsidP="00356121">
      <w:pPr>
        <w:rPr>
          <w:rStyle w:val="SubtleEmphasis"/>
        </w:rPr>
      </w:pPr>
      <w:r w:rsidRPr="00624F45">
        <w:rPr>
          <w:rStyle w:val="SubtleEmphasis"/>
          <w:b/>
        </w:rPr>
        <w:t>OPTIO</w:t>
      </w:r>
      <w:r w:rsidR="00E11008" w:rsidRPr="00624F45">
        <w:rPr>
          <w:rStyle w:val="SubtleEmphasis"/>
          <w:b/>
        </w:rPr>
        <w:t>NAL TASK:</w:t>
      </w:r>
      <w:r w:rsidR="00E11008" w:rsidRPr="00624F45">
        <w:rPr>
          <w:rStyle w:val="SubtleEmphasis"/>
        </w:rPr>
        <w:t xml:space="preserve">  Repeat the steps above for different vocabulary sizes (5k, 20k, 50k, 100k, 200k).  Plot the OOV rate as a function of vocabulary size.  What shape do you see?</w:t>
      </w:r>
    </w:p>
    <w:p w14:paraId="03163A52" w14:textId="432F7EB0" w:rsidR="00E11008" w:rsidRDefault="00E11008" w:rsidP="00356121"/>
    <w:p w14:paraId="101C0C22" w14:textId="008C48DC" w:rsidR="00E11008" w:rsidRDefault="00E11008" w:rsidP="00E11008">
      <w:pPr>
        <w:pStyle w:val="Heading2"/>
        <w:numPr>
          <w:ilvl w:val="0"/>
          <w:numId w:val="1"/>
        </w:numPr>
      </w:pPr>
      <w:r>
        <w:t>Training a model</w:t>
      </w:r>
    </w:p>
    <w:p w14:paraId="20D3C22B" w14:textId="76CC9F78" w:rsidR="00E11008" w:rsidRDefault="00E11008" w:rsidP="00E11008"/>
    <w:p w14:paraId="36752A03" w14:textId="11BD467C" w:rsidR="00EC010D" w:rsidRDefault="00E11008" w:rsidP="00E11008">
      <w:r>
        <w:t xml:space="preserve">We are now ready to build a language model from the training data and the chosen vocabulary. This is also done using the </w:t>
      </w:r>
      <w:proofErr w:type="spellStart"/>
      <w:r>
        <w:t>ngram</w:t>
      </w:r>
      <w:proofErr w:type="spellEnd"/>
      <w:r>
        <w:t>-count command.</w:t>
      </w:r>
      <w:r w:rsidR="00EC010D">
        <w:t xml:space="preserve">  For instructional purpose we will do this in two steps:  compute the N-gram statistics (counts), and then estimate the model parameters. (</w:t>
      </w:r>
      <w:proofErr w:type="spellStart"/>
      <w:r w:rsidR="00EC010D">
        <w:t>ngram</w:t>
      </w:r>
      <w:proofErr w:type="spellEnd"/>
      <w:r w:rsidR="00EC010D">
        <w:t xml:space="preserve">-count can do both in one step, but that’s not helpful to understand what happens </w:t>
      </w:r>
      <w:r w:rsidR="00343717">
        <w:t>under the hood</w:t>
      </w:r>
      <w:r w:rsidR="00EC010D">
        <w:t>.)</w:t>
      </w:r>
    </w:p>
    <w:p w14:paraId="33E52E4C" w14:textId="29B59700" w:rsidR="00EC010D" w:rsidRPr="00565816" w:rsidRDefault="00EC010D" w:rsidP="00E11008">
      <w:pPr>
        <w:rPr>
          <w:i/>
        </w:rPr>
      </w:pPr>
      <w:r w:rsidRPr="00565816">
        <w:rPr>
          <w:b/>
          <w:i/>
        </w:rPr>
        <w:t>TASK:</w:t>
      </w:r>
      <w:r w:rsidRPr="00565816">
        <w:rPr>
          <w:i/>
        </w:rPr>
        <w:t xml:space="preserve"> Generate a file containing counts of all trigrams from the training data.</w:t>
      </w:r>
      <w:r w:rsidR="00565816">
        <w:rPr>
          <w:i/>
        </w:rPr>
        <w:t xml:space="preserve"> Inspect the resulting file</w:t>
      </w:r>
    </w:p>
    <w:p w14:paraId="778DC652" w14:textId="72B0582B" w:rsidR="00EC010D" w:rsidRDefault="00EC010D" w:rsidP="00E11008">
      <w:r w:rsidRPr="00565816">
        <w:rPr>
          <w:b/>
        </w:rPr>
        <w:t>HINT:</w:t>
      </w:r>
      <w:r>
        <w:t xml:space="preserve">  Consult the </w:t>
      </w:r>
      <w:hyperlink r:id="rId25" w:history="1">
        <w:proofErr w:type="spellStart"/>
        <w:r w:rsidRPr="00716015">
          <w:rPr>
            <w:rStyle w:val="Hyperlink"/>
          </w:rPr>
          <w:t>ngram</w:t>
        </w:r>
        <w:proofErr w:type="spellEnd"/>
        <w:r w:rsidRPr="00716015">
          <w:rPr>
            <w:rStyle w:val="Hyperlink"/>
          </w:rPr>
          <w:t>-count</w:t>
        </w:r>
      </w:hyperlink>
      <w:r>
        <w:t xml:space="preserve"> man page and look up the options -order, -text, and -write.</w:t>
      </w:r>
      <w:r w:rsidR="00565816">
        <w:t xml:space="preserve"> Remember the case mismatch issue.</w:t>
      </w:r>
    </w:p>
    <w:p w14:paraId="5CF18505" w14:textId="1D399617" w:rsidR="00EC010D" w:rsidRPr="00565816" w:rsidRDefault="00565816" w:rsidP="00E11008">
      <w:pPr>
        <w:rPr>
          <w:b/>
        </w:rPr>
      </w:pPr>
      <w:r w:rsidRPr="00565816">
        <w:rPr>
          <w:b/>
        </w:rPr>
        <w:t>SOLUTION:</w:t>
      </w:r>
      <w:ins w:id="23" w:author="Andreas Stolcke" w:date="2018-01-24T10:09:00Z">
        <w:r w:rsidR="00C7122F">
          <w:rPr>
            <w:b/>
          </w:rPr>
          <w:t xml:space="preserve"> </w:t>
        </w:r>
        <w:r w:rsidR="00C7122F" w:rsidRPr="00C7122F">
          <w:rPr>
            <w:b/>
          </w:rPr>
          <w:t xml:space="preserve">The first command uses about </w:t>
        </w:r>
      </w:ins>
      <w:ins w:id="24" w:author="Andreas Stolcke" w:date="2018-01-24T10:20:00Z">
        <w:r w:rsidR="00C7122F">
          <w:rPr>
            <w:b/>
          </w:rPr>
          <w:t>10</w:t>
        </w:r>
      </w:ins>
      <w:ins w:id="25" w:author="Andreas Stolcke" w:date="2018-01-24T10:09:00Z">
        <w:r w:rsidR="00C7122F" w:rsidRPr="00C7122F">
          <w:rPr>
            <w:b/>
          </w:rPr>
          <w:t>GB of memory and takes 15 minutes on a</w:t>
        </w:r>
        <w:bookmarkStart w:id="26" w:name="_GoBack"/>
        <w:bookmarkEnd w:id="26"/>
        <w:r w:rsidR="00C7122F" w:rsidRPr="00C7122F">
          <w:rPr>
            <w:b/>
          </w:rPr>
          <w:t xml:space="preserve"> 2.4GHz Intel Xeon E5 CPU, so be sure to procure a sufficiently equipped machine and some patience.</w:t>
        </w:r>
      </w:ins>
    </w:p>
    <w:p w14:paraId="509F1AE8" w14:textId="17674FFD" w:rsidR="00565816" w:rsidRDefault="00565816" w:rsidP="00565816">
      <w:pPr>
        <w:pStyle w:val="ListParagraph"/>
        <w:numPr>
          <w:ilvl w:val="0"/>
          <w:numId w:val="2"/>
        </w:numPr>
      </w:pPr>
      <w:bookmarkStart w:id="27" w:name="_Hlk503126866"/>
      <w:commentRangeStart w:id="28"/>
      <w:commentRangeStart w:id="29"/>
      <w:proofErr w:type="spellStart"/>
      <w:r>
        <w:t>ngram</w:t>
      </w:r>
      <w:proofErr w:type="spellEnd"/>
      <w:r>
        <w:t xml:space="preserve">-count -text </w:t>
      </w:r>
      <w:bookmarkStart w:id="30" w:name="_Hlk503133336"/>
      <w:r w:rsidRPr="00565816">
        <w:t>librispeech-lm-norm.txt.gz</w:t>
      </w:r>
      <w:bookmarkEnd w:id="30"/>
      <w:r>
        <w:t xml:space="preserve"> -</w:t>
      </w:r>
      <w:proofErr w:type="spellStart"/>
      <w:r>
        <w:t>tolower</w:t>
      </w:r>
      <w:proofErr w:type="spellEnd"/>
      <w:r>
        <w:t xml:space="preserve"> -order 3 -write </w:t>
      </w:r>
      <w:bookmarkStart w:id="31" w:name="_Hlk500528410"/>
      <w:r>
        <w:t>librispeech.3grams.gz</w:t>
      </w:r>
      <w:bookmarkEnd w:id="27"/>
      <w:r>
        <w:t xml:space="preserve"> </w:t>
      </w:r>
      <w:bookmarkEnd w:id="31"/>
      <w:commentRangeEnd w:id="28"/>
      <w:r w:rsidR="000771C4">
        <w:rPr>
          <w:rStyle w:val="CommentReference"/>
        </w:rPr>
        <w:commentReference w:id="28"/>
      </w:r>
      <w:commentRangeEnd w:id="29"/>
      <w:r w:rsidR="00C7122F">
        <w:rPr>
          <w:rStyle w:val="CommentReference"/>
        </w:rPr>
        <w:commentReference w:id="29"/>
      </w:r>
    </w:p>
    <w:p w14:paraId="4FCEE845" w14:textId="2BE6EB36" w:rsidR="00565816" w:rsidRDefault="00565816" w:rsidP="00565816">
      <w:pPr>
        <w:pStyle w:val="ListParagraph"/>
        <w:numPr>
          <w:ilvl w:val="0"/>
          <w:numId w:val="2"/>
        </w:numPr>
      </w:pPr>
      <w:proofErr w:type="spellStart"/>
      <w:r>
        <w:t>gunzip</w:t>
      </w:r>
      <w:proofErr w:type="spellEnd"/>
      <w:r>
        <w:t xml:space="preserve"> -c </w:t>
      </w:r>
      <w:r w:rsidRPr="00565816">
        <w:t>librispeech.3grams.gz</w:t>
      </w:r>
      <w:r>
        <w:t xml:space="preserve"> | less</w:t>
      </w:r>
    </w:p>
    <w:p w14:paraId="517BD60D" w14:textId="60FF0BE2" w:rsidR="00565816" w:rsidRDefault="00565816" w:rsidP="00565816">
      <w:r>
        <w:t xml:space="preserve">Note that we want to compress the output file since it is large.  </w:t>
      </w:r>
      <w:r w:rsidR="00343717">
        <w:t>The</w:t>
      </w:r>
      <w:r>
        <w:t xml:space="preserve"> -order option in this case is strictly speaking optional since order 3 is the default setting.  Note that the output is grouped by common prefixes of N-grams, but that the words themselves are not alphabetically sorted.  You can use the -sort option to achieve the latter.</w:t>
      </w:r>
    </w:p>
    <w:p w14:paraId="2A995A43" w14:textId="7EC55F89" w:rsidR="00565816" w:rsidRDefault="00565816" w:rsidP="00565816">
      <w:r>
        <w:t xml:space="preserve">Now we can build the LM itself.   (Modify the output file names from previous steps according to </w:t>
      </w:r>
      <w:proofErr w:type="gramStart"/>
      <w:r>
        <w:t>your  own</w:t>
      </w:r>
      <w:proofErr w:type="gramEnd"/>
      <w:r>
        <w:t xml:space="preserve"> choices.)</w:t>
      </w:r>
    </w:p>
    <w:p w14:paraId="5C0BD5C9" w14:textId="63D20431" w:rsidR="00565816" w:rsidRPr="00343717" w:rsidRDefault="00565816" w:rsidP="00565816">
      <w:pPr>
        <w:rPr>
          <w:i/>
        </w:rPr>
      </w:pPr>
      <w:r w:rsidRPr="00343717">
        <w:rPr>
          <w:b/>
          <w:i/>
        </w:rPr>
        <w:lastRenderedPageBreak/>
        <w:t>TASK:</w:t>
      </w:r>
      <w:r w:rsidRPr="00343717">
        <w:rPr>
          <w:i/>
        </w:rPr>
        <w:t xml:space="preserve"> Estimate a </w:t>
      </w:r>
      <w:proofErr w:type="spellStart"/>
      <w:r w:rsidR="00F54AA5" w:rsidRPr="00343717">
        <w:rPr>
          <w:i/>
        </w:rPr>
        <w:t>backoff</w:t>
      </w:r>
      <w:proofErr w:type="spellEnd"/>
      <w:r w:rsidR="00F54AA5" w:rsidRPr="00343717">
        <w:rPr>
          <w:i/>
        </w:rPr>
        <w:t xml:space="preserve"> </w:t>
      </w:r>
      <w:r w:rsidRPr="00343717">
        <w:rPr>
          <w:i/>
        </w:rPr>
        <w:t>trigram LM from librispeech.3grams.gz, using the Witten-Bell smoothing method.</w:t>
      </w:r>
      <w:r w:rsidR="00F54AA5" w:rsidRPr="00343717">
        <w:rPr>
          <w:i/>
        </w:rPr>
        <w:t xml:space="preserve">  </w:t>
      </w:r>
    </w:p>
    <w:p w14:paraId="2634F9E0" w14:textId="70E747A6" w:rsidR="00565816" w:rsidRDefault="00565816" w:rsidP="00565816">
      <w:r w:rsidRPr="00343717">
        <w:rPr>
          <w:b/>
        </w:rPr>
        <w:t>HINT:</w:t>
      </w:r>
      <w:r>
        <w:t xml:space="preserve"> Consult the </w:t>
      </w:r>
      <w:hyperlink r:id="rId26" w:history="1">
        <w:proofErr w:type="spellStart"/>
        <w:r w:rsidRPr="003D12A8">
          <w:rPr>
            <w:rStyle w:val="Hyperlink"/>
          </w:rPr>
          <w:t>ngram</w:t>
        </w:r>
        <w:proofErr w:type="spellEnd"/>
        <w:r w:rsidRPr="003D12A8">
          <w:rPr>
            <w:rStyle w:val="Hyperlink"/>
          </w:rPr>
          <w:t>-count</w:t>
        </w:r>
      </w:hyperlink>
      <w:r>
        <w:t xml:space="preserve"> man page </w:t>
      </w:r>
      <w:r w:rsidR="00F54AA5">
        <w:t>for options -read, -</w:t>
      </w:r>
      <w:proofErr w:type="spellStart"/>
      <w:r w:rsidR="00F54AA5">
        <w:t>lm</w:t>
      </w:r>
      <w:proofErr w:type="spellEnd"/>
      <w:r w:rsidR="00F54AA5">
        <w:t>, -vocab, and -</w:t>
      </w:r>
      <w:proofErr w:type="spellStart"/>
      <w:r w:rsidR="00F54AA5">
        <w:t>wbdiscount</w:t>
      </w:r>
      <w:proofErr w:type="spellEnd"/>
      <w:r w:rsidR="00F54AA5">
        <w:t xml:space="preserve"> .</w:t>
      </w:r>
    </w:p>
    <w:p w14:paraId="2260D1FF" w14:textId="2992D63C" w:rsidR="00F54AA5" w:rsidRPr="00343717" w:rsidRDefault="00F54AA5" w:rsidP="00565816">
      <w:pPr>
        <w:rPr>
          <w:b/>
        </w:rPr>
      </w:pPr>
      <w:r w:rsidRPr="00343717">
        <w:rPr>
          <w:b/>
        </w:rPr>
        <w:t>SOLUTION:</w:t>
      </w:r>
    </w:p>
    <w:p w14:paraId="48DEE3D5" w14:textId="3D8A081D" w:rsidR="00F54AA5" w:rsidRDefault="00F54AA5" w:rsidP="00F54AA5">
      <w:pPr>
        <w:pStyle w:val="ListParagraph"/>
        <w:numPr>
          <w:ilvl w:val="0"/>
          <w:numId w:val="2"/>
        </w:numPr>
      </w:pPr>
      <w:bookmarkStart w:id="32" w:name="_Hlk503127006"/>
      <w:proofErr w:type="spellStart"/>
      <w:r>
        <w:t>ngram</w:t>
      </w:r>
      <w:proofErr w:type="spellEnd"/>
      <w:r>
        <w:t xml:space="preserve">-count -debug 1 -order 3 -vocab </w:t>
      </w:r>
      <w:proofErr w:type="gramStart"/>
      <w:r w:rsidRPr="00F54AA5">
        <w:t>librispeech.top10k.vocab</w:t>
      </w:r>
      <w:proofErr w:type="gramEnd"/>
      <w:r w:rsidRPr="00F54AA5">
        <w:t xml:space="preserve"> </w:t>
      </w:r>
      <w:r>
        <w:t xml:space="preserve"> -read </w:t>
      </w:r>
      <w:r w:rsidRPr="00F54AA5">
        <w:t>librispeech.3grams.gz</w:t>
      </w:r>
      <w:r>
        <w:t xml:space="preserve"> -</w:t>
      </w:r>
      <w:proofErr w:type="spellStart"/>
      <w:r>
        <w:t>wbdiscount</w:t>
      </w:r>
      <w:proofErr w:type="spellEnd"/>
      <w:r>
        <w:t xml:space="preserve"> -</w:t>
      </w:r>
      <w:proofErr w:type="spellStart"/>
      <w:r>
        <w:t>lm</w:t>
      </w:r>
      <w:proofErr w:type="spellEnd"/>
      <w:r>
        <w:t xml:space="preserve"> librispeech.3bo.gz</w:t>
      </w:r>
      <w:bookmarkEnd w:id="32"/>
      <w:r>
        <w:t xml:space="preserve"> </w:t>
      </w:r>
    </w:p>
    <w:p w14:paraId="7366047E" w14:textId="0DC9D560" w:rsidR="00F54AA5" w:rsidRDefault="00F54AA5" w:rsidP="00F54AA5">
      <w:r>
        <w:t xml:space="preserve">We added the -debug 1 option to output a bit of information about the estimation and resulting LM, </w:t>
      </w:r>
      <w:proofErr w:type="gramStart"/>
      <w:r>
        <w:t>in particular the</w:t>
      </w:r>
      <w:proofErr w:type="gramEnd"/>
      <w:r>
        <w:t xml:space="preserve"> number of N-grams output.  </w:t>
      </w:r>
    </w:p>
    <w:p w14:paraId="130B7721" w14:textId="0F8C9E23" w:rsidR="00F54AA5" w:rsidRDefault="00F54AA5" w:rsidP="00F54AA5">
      <w:r>
        <w:t>We will now try to understand the way LM parameters are stored in the model file.   Peruse the file using</w:t>
      </w:r>
    </w:p>
    <w:p w14:paraId="209B5605" w14:textId="38677F56" w:rsidR="00F54AA5" w:rsidRDefault="00F54AA5" w:rsidP="00F54AA5">
      <w:pPr>
        <w:pStyle w:val="ListParagraph"/>
        <w:numPr>
          <w:ilvl w:val="0"/>
          <w:numId w:val="2"/>
        </w:numPr>
      </w:pPr>
      <w:proofErr w:type="spellStart"/>
      <w:r>
        <w:t>gunzip</w:t>
      </w:r>
      <w:proofErr w:type="spellEnd"/>
      <w:r>
        <w:t xml:space="preserve"> -</w:t>
      </w:r>
      <w:proofErr w:type="gramStart"/>
      <w:r>
        <w:t xml:space="preserve">c  </w:t>
      </w:r>
      <w:r w:rsidR="00343717">
        <w:t>librispeech.3bo</w:t>
      </w:r>
      <w:r w:rsidRPr="00F54AA5">
        <w:t>.gz</w:t>
      </w:r>
      <w:proofErr w:type="gramEnd"/>
      <w:r>
        <w:t xml:space="preserve"> | less</w:t>
      </w:r>
    </w:p>
    <w:p w14:paraId="6C3A2A93" w14:textId="2066CC76" w:rsidR="00F54AA5" w:rsidRDefault="00F54AA5" w:rsidP="00D6381C">
      <w:r>
        <w:t xml:space="preserve">or, if you prefer, </w:t>
      </w:r>
      <w:proofErr w:type="spellStart"/>
      <w:r>
        <w:t>gunzip</w:t>
      </w:r>
      <w:proofErr w:type="spellEnd"/>
      <w:r>
        <w:t xml:space="preserve"> the entire file using</w:t>
      </w:r>
    </w:p>
    <w:p w14:paraId="22BE9174" w14:textId="33806C6A" w:rsidR="00F54AA5" w:rsidRDefault="00F54AA5" w:rsidP="00F54AA5">
      <w:pPr>
        <w:pStyle w:val="ListParagraph"/>
        <w:numPr>
          <w:ilvl w:val="0"/>
          <w:numId w:val="2"/>
        </w:numPr>
      </w:pPr>
      <w:proofErr w:type="spellStart"/>
      <w:r>
        <w:t>gunzip</w:t>
      </w:r>
      <w:proofErr w:type="spellEnd"/>
      <w:r>
        <w:t xml:space="preserve"> </w:t>
      </w:r>
      <w:r w:rsidR="00343717">
        <w:t>librispeech.3bo</w:t>
      </w:r>
      <w:r w:rsidRPr="00F54AA5">
        <w:t>.gz</w:t>
      </w:r>
    </w:p>
    <w:p w14:paraId="12440F10" w14:textId="386E55A6" w:rsidR="00F54AA5" w:rsidRDefault="00343717" w:rsidP="00F54AA5">
      <w:r>
        <w:t>and open librispeech.3bo</w:t>
      </w:r>
      <w:r w:rsidR="00F54AA5">
        <w:t xml:space="preserve"> in an editor.  Note: the editor better be a</w:t>
      </w:r>
      <w:r>
        <w:t xml:space="preserve">ble to handle </w:t>
      </w:r>
      <w:proofErr w:type="gramStart"/>
      <w:r>
        <w:t>very large</w:t>
      </w:r>
      <w:proofErr w:type="gramEnd"/>
      <w:r>
        <w:t xml:space="preserve"> files -</w:t>
      </w:r>
      <w:r w:rsidR="00F54AA5">
        <w:t xml:space="preserve">- the LM file has a size of </w:t>
      </w:r>
      <w:r w:rsidR="00D6381C">
        <w:t>1.3 GB.</w:t>
      </w:r>
    </w:p>
    <w:p w14:paraId="7BD897D8" w14:textId="77777777" w:rsidR="001A0CF7" w:rsidRDefault="001A0CF7" w:rsidP="00F54AA5"/>
    <w:p w14:paraId="07D1370A" w14:textId="28A93664" w:rsidR="00290FBF" w:rsidRDefault="00290FBF" w:rsidP="00290FBF">
      <w:pPr>
        <w:pStyle w:val="Heading1"/>
        <w:numPr>
          <w:ilvl w:val="0"/>
          <w:numId w:val="1"/>
        </w:numPr>
      </w:pPr>
      <w:r>
        <w:t>Model evaluation</w:t>
      </w:r>
    </w:p>
    <w:p w14:paraId="7E986BD9" w14:textId="77777777" w:rsidR="001A0CF7" w:rsidRPr="001A0CF7" w:rsidRDefault="001A0CF7" w:rsidP="001A0CF7"/>
    <w:p w14:paraId="29034031" w14:textId="0C0870D6" w:rsidR="00D6381C" w:rsidRDefault="001A0CF7" w:rsidP="00F54AA5">
      <w:r>
        <w:t>Consult</w:t>
      </w:r>
      <w:r w:rsidR="00D6381C">
        <w:t xml:space="preserve"> the description of the </w:t>
      </w:r>
      <w:proofErr w:type="spellStart"/>
      <w:r w:rsidR="00D6381C">
        <w:t>backoff</w:t>
      </w:r>
      <w:proofErr w:type="spellEnd"/>
      <w:r w:rsidR="00D6381C">
        <w:t xml:space="preserve"> LM file</w:t>
      </w:r>
      <w:r w:rsidR="008F58EE">
        <w:t xml:space="preserve"> format </w:t>
      </w:r>
      <w:hyperlink r:id="rId27" w:history="1">
        <w:proofErr w:type="spellStart"/>
        <w:r w:rsidR="009970B4" w:rsidRPr="009970B4">
          <w:rPr>
            <w:rStyle w:val="Hyperlink"/>
          </w:rPr>
          <w:t>ngram</w:t>
        </w:r>
        <w:proofErr w:type="spellEnd"/>
        <w:r w:rsidR="009970B4" w:rsidRPr="009970B4">
          <w:rPr>
            <w:rStyle w:val="Hyperlink"/>
          </w:rPr>
          <w:t>-format(5)</w:t>
        </w:r>
      </w:hyperlink>
      <w:r w:rsidR="008F58EE">
        <w:t>, and</w:t>
      </w:r>
      <w:r w:rsidR="00D6381C">
        <w:t xml:space="preserve"> compare to what you see in our </w:t>
      </w:r>
      <w:r w:rsidR="008F58EE">
        <w:t>model file</w:t>
      </w:r>
      <w:r w:rsidR="001B2B17">
        <w:t>, to be used in the next task.</w:t>
      </w:r>
    </w:p>
    <w:p w14:paraId="44E03B18" w14:textId="65425720" w:rsidR="00D6381C" w:rsidRPr="007D6137" w:rsidRDefault="00D6381C" w:rsidP="00F54AA5">
      <w:pPr>
        <w:rPr>
          <w:i/>
        </w:rPr>
      </w:pPr>
      <w:r w:rsidRPr="007D6137">
        <w:rPr>
          <w:b/>
          <w:i/>
        </w:rPr>
        <w:t>TASK</w:t>
      </w:r>
      <w:r w:rsidR="008F58EE" w:rsidRPr="007D6137">
        <w:rPr>
          <w:b/>
          <w:i/>
        </w:rPr>
        <w:t>:</w:t>
      </w:r>
      <w:r w:rsidR="008F58EE" w:rsidRPr="007D6137">
        <w:rPr>
          <w:i/>
        </w:rPr>
        <w:t xml:space="preserve"> Given the sentence “a model was born”, what is the conditional probability of “born”?</w:t>
      </w:r>
    </w:p>
    <w:p w14:paraId="3D1566AE" w14:textId="705499B9" w:rsidR="008F58EE" w:rsidRDefault="008F58EE" w:rsidP="00F54AA5">
      <w:r w:rsidRPr="007D6137">
        <w:rPr>
          <w:b/>
        </w:rPr>
        <w:t>SOLUTION:</w:t>
      </w:r>
      <w:r>
        <w:t xml:space="preserve">  The model is a trigram, so the longest N-gram that would yield a probability to predict “born” would be “model was born”.   </w:t>
      </w:r>
      <w:proofErr w:type="gramStart"/>
      <w:r>
        <w:t>So</w:t>
      </w:r>
      <w:proofErr w:type="gramEnd"/>
      <w:r>
        <w:t xml:space="preserve"> let’s check the</w:t>
      </w:r>
      <w:r w:rsidR="005634E3">
        <w:t xml:space="preserve"> model for that trigram.  (</w:t>
      </w:r>
      <w:r w:rsidR="007D6137">
        <w:t>One way to locate information in the model file is</w:t>
      </w:r>
      <w:r w:rsidR="005634E3">
        <w:t xml:space="preserve"> the </w:t>
      </w:r>
      <w:hyperlink r:id="rId28" w:history="1">
        <w:proofErr w:type="spellStart"/>
        <w:r w:rsidR="009970B4" w:rsidRPr="009970B4">
          <w:rPr>
            <w:rStyle w:val="Hyperlink"/>
          </w:rPr>
          <w:t>zgrep</w:t>
        </w:r>
        <w:proofErr w:type="spellEnd"/>
      </w:hyperlink>
      <w:r w:rsidR="005634E3">
        <w:t xml:space="preserve"> command</w:t>
      </w:r>
      <w:r w:rsidR="007D6137">
        <w:t>,</w:t>
      </w:r>
      <w:r w:rsidR="005634E3">
        <w:t xml:space="preserve"> </w:t>
      </w:r>
      <w:r w:rsidR="007D6137">
        <w:t>which</w:t>
      </w:r>
      <w:r w:rsidR="005634E3">
        <w:t xml:space="preserve"> search</w:t>
      </w:r>
      <w:r w:rsidR="007D6137">
        <w:t>es</w:t>
      </w:r>
      <w:r w:rsidR="005634E3">
        <w:t xml:space="preserve"> a compressed file for text strings.  </w:t>
      </w:r>
      <w:r w:rsidR="005634E3" w:rsidRPr="009970B4">
        <w:rPr>
          <w:i/>
        </w:rPr>
        <w:t xml:space="preserve">Each </w:t>
      </w:r>
      <w:r w:rsidR="009970B4" w:rsidRPr="009970B4">
        <w:rPr>
          <w:i/>
        </w:rPr>
        <w:t xml:space="preserve">search string below </w:t>
      </w:r>
      <w:r w:rsidR="005634E3" w:rsidRPr="009970B4">
        <w:rPr>
          <w:i/>
        </w:rPr>
        <w:t>starts with a TAB character</w:t>
      </w:r>
      <w:r w:rsidR="005634E3">
        <w:t xml:space="preserve"> to avoid </w:t>
      </w:r>
      <w:r w:rsidR="007D6137">
        <w:t>spurious matches against other words</w:t>
      </w:r>
      <w:r w:rsidR="005634E3">
        <w:t xml:space="preserve"> that </w:t>
      </w:r>
      <w:r w:rsidR="007D6137">
        <w:t>contain the string as a suffix.  You can use your favorite tools to perform these searches.)</w:t>
      </w:r>
    </w:p>
    <w:p w14:paraId="4EE273AD" w14:textId="09E98E8B" w:rsidR="00D6381C" w:rsidRDefault="008F58EE" w:rsidP="005634E3">
      <w:pPr>
        <w:pStyle w:val="ListParagraph"/>
        <w:numPr>
          <w:ilvl w:val="0"/>
          <w:numId w:val="2"/>
        </w:numPr>
      </w:pPr>
      <w:proofErr w:type="spellStart"/>
      <w:r w:rsidRPr="008F58EE">
        <w:t>zgre</w:t>
      </w:r>
      <w:r w:rsidR="005634E3">
        <w:t>p</w:t>
      </w:r>
      <w:proofErr w:type="spellEnd"/>
      <w:r w:rsidR="005634E3">
        <w:t xml:space="preserve"> "</w:t>
      </w:r>
      <w:r w:rsidR="005634E3">
        <w:tab/>
        <w:t>model was born</w:t>
      </w:r>
      <w:proofErr w:type="gramStart"/>
      <w:r w:rsidR="005634E3">
        <w:t>"  librispeech</w:t>
      </w:r>
      <w:r w:rsidRPr="008F58EE">
        <w:t>.3bo.gz</w:t>
      </w:r>
      <w:proofErr w:type="gramEnd"/>
    </w:p>
    <w:p w14:paraId="4CC88F08" w14:textId="6697F63D" w:rsidR="005634E3" w:rsidRDefault="009970B4" w:rsidP="005634E3">
      <w:r>
        <w:t>This outputs nothing, meaning</w:t>
      </w:r>
      <w:r w:rsidR="005634E3">
        <w:t xml:space="preserve"> that trigram is not found in the model, and we </w:t>
      </w:r>
      <w:proofErr w:type="gramStart"/>
      <w:r w:rsidR="005634E3">
        <w:t>have to</w:t>
      </w:r>
      <w:proofErr w:type="gramEnd"/>
      <w:r w:rsidR="005634E3">
        <w:t xml:space="preserve"> use the back-off mechanism.   We look for the line that contains the context bigram “model was”</w:t>
      </w:r>
      <w:ins w:id="33" w:author="Jasha Droppo" w:date="2018-01-23T11:25:00Z">
        <w:r w:rsidR="00354745">
          <w:t xml:space="preserve"> following a whitespace character</w:t>
        </w:r>
      </w:ins>
      <w:r w:rsidR="005634E3">
        <w:t>:</w:t>
      </w:r>
    </w:p>
    <w:p w14:paraId="394BEE21" w14:textId="238CF73B" w:rsidR="005634E3" w:rsidRDefault="005634E3" w:rsidP="005634E3">
      <w:pPr>
        <w:pStyle w:val="ListParagraph"/>
        <w:numPr>
          <w:ilvl w:val="0"/>
          <w:numId w:val="2"/>
        </w:numPr>
      </w:pPr>
      <w:proofErr w:type="spellStart"/>
      <w:r>
        <w:t>zgrep</w:t>
      </w:r>
      <w:proofErr w:type="spellEnd"/>
      <w:r>
        <w:t xml:space="preserve"> </w:t>
      </w:r>
      <w:ins w:id="34" w:author="Jasha Droppo" w:date="2018-01-23T11:24:00Z">
        <w:r w:rsidR="00354745">
          <w:t xml:space="preserve">-E </w:t>
        </w:r>
      </w:ins>
      <w:r>
        <w:t>"</w:t>
      </w:r>
      <w:del w:id="35" w:author="Jasha Droppo" w:date="2018-01-23T11:24:00Z">
        <w:r w:rsidDel="00354745">
          <w:tab/>
        </w:r>
      </w:del>
      <w:ins w:id="36" w:author="Jasha Droppo" w:date="2018-01-23T11:24:00Z">
        <w:r w:rsidR="00354745">
          <w:t>\</w:t>
        </w:r>
        <w:proofErr w:type="spellStart"/>
        <w:r w:rsidR="00354745">
          <w:t>s</w:t>
        </w:r>
      </w:ins>
      <w:r>
        <w:t>model</w:t>
      </w:r>
      <w:proofErr w:type="spellEnd"/>
      <w:r>
        <w:t xml:space="preserve"> was</w:t>
      </w:r>
      <w:proofErr w:type="gramStart"/>
      <w:r w:rsidRPr="005634E3">
        <w:t>"  librispeech.3bo.gz</w:t>
      </w:r>
      <w:proofErr w:type="gramEnd"/>
      <w:r>
        <w:t xml:space="preserve">  | head -1</w:t>
      </w:r>
    </w:p>
    <w:p w14:paraId="3147F869" w14:textId="59D330AB" w:rsidR="005634E3" w:rsidRDefault="005634E3" w:rsidP="005634E3">
      <w:pPr>
        <w:ind w:left="360"/>
      </w:pPr>
      <w:r w:rsidRPr="005634E3">
        <w:t xml:space="preserve">-2.001953       </w:t>
      </w:r>
      <w:proofErr w:type="gramStart"/>
      <w:r w:rsidRPr="005634E3">
        <w:t>model</w:t>
      </w:r>
      <w:proofErr w:type="gramEnd"/>
      <w:r w:rsidRPr="005634E3">
        <w:t xml:space="preserve"> was       </w:t>
      </w:r>
      <w:bookmarkStart w:id="37" w:name="_Hlk503121199"/>
      <w:r w:rsidRPr="005634E3">
        <w:t>0.02913048</w:t>
      </w:r>
      <w:bookmarkEnd w:id="37"/>
    </w:p>
    <w:p w14:paraId="15FEF43A" w14:textId="123661E2" w:rsidR="005634E3" w:rsidRDefault="005634E3" w:rsidP="005634E3">
      <w:r>
        <w:lastRenderedPageBreak/>
        <w:t xml:space="preserve">The first number is the log probability </w:t>
      </w:r>
      <w:proofErr w:type="gramStart"/>
      <w:r>
        <w:t>P(</w:t>
      </w:r>
      <w:proofErr w:type="gramEnd"/>
      <w:r>
        <w:t xml:space="preserve">was | model), which is of no use to use here.  The number at the end is the </w:t>
      </w:r>
      <w:proofErr w:type="spellStart"/>
      <w:r>
        <w:t>backoff</w:t>
      </w:r>
      <w:proofErr w:type="spellEnd"/>
      <w:r>
        <w:t xml:space="preserve"> weight associated with the context “model was”.  It, too, is encoded as a base-10 logarithm.   Next, we need to find the bigram probability we’re backing off to, i.e., </w:t>
      </w:r>
      <w:proofErr w:type="gramStart"/>
      <w:r>
        <w:t>P(</w:t>
      </w:r>
      <w:proofErr w:type="gramEnd"/>
      <w:r>
        <w:t>born | was):</w:t>
      </w:r>
    </w:p>
    <w:p w14:paraId="4B55CA28" w14:textId="7F9CCB6F" w:rsidR="005634E3" w:rsidRDefault="005634E3" w:rsidP="005634E3">
      <w:pPr>
        <w:pStyle w:val="ListParagraph"/>
        <w:numPr>
          <w:ilvl w:val="0"/>
          <w:numId w:val="2"/>
        </w:numPr>
      </w:pPr>
      <w:proofErr w:type="spellStart"/>
      <w:r>
        <w:t>zgrep</w:t>
      </w:r>
      <w:proofErr w:type="spellEnd"/>
      <w:r>
        <w:t xml:space="preserve"> </w:t>
      </w:r>
      <w:ins w:id="38" w:author="Jasha Droppo" w:date="2018-01-23T11:24:00Z">
        <w:r w:rsidR="00354745">
          <w:t xml:space="preserve">-E </w:t>
        </w:r>
      </w:ins>
      <w:r>
        <w:t>“</w:t>
      </w:r>
      <w:ins w:id="39" w:author="Jasha Droppo" w:date="2018-01-23T11:24:00Z">
        <w:r w:rsidR="00354745">
          <w:t>\</w:t>
        </w:r>
        <w:proofErr w:type="spellStart"/>
        <w:r w:rsidR="00354745">
          <w:t>s</w:t>
        </w:r>
      </w:ins>
      <w:del w:id="40" w:author="Jasha Droppo" w:date="2018-01-23T11:24:00Z">
        <w:r w:rsidDel="00354745">
          <w:tab/>
        </w:r>
      </w:del>
      <w:r>
        <w:t>was</w:t>
      </w:r>
      <w:proofErr w:type="spellEnd"/>
      <w:r>
        <w:t xml:space="preserve"> born</w:t>
      </w:r>
      <w:proofErr w:type="gramStart"/>
      <w:r w:rsidRPr="005634E3">
        <w:t>"  librispeech.3bo.gz</w:t>
      </w:r>
      <w:proofErr w:type="gramEnd"/>
      <w:r w:rsidRPr="005634E3">
        <w:t xml:space="preserve">  | head -1</w:t>
      </w:r>
    </w:p>
    <w:p w14:paraId="330BFB51" w14:textId="5C23AC4F" w:rsidR="005634E3" w:rsidRDefault="00E956D4" w:rsidP="005634E3">
      <w:pPr>
        <w:ind w:left="360"/>
      </w:pPr>
      <w:bookmarkStart w:id="41" w:name="_Hlk503121304"/>
      <w:r w:rsidRPr="00E956D4">
        <w:t xml:space="preserve">-2.597636       </w:t>
      </w:r>
      <w:bookmarkEnd w:id="41"/>
      <w:r w:rsidRPr="00E956D4">
        <w:t>was born        -0.4911189</w:t>
      </w:r>
    </w:p>
    <w:p w14:paraId="6AEC1730" w14:textId="77777777" w:rsidR="00E956D4" w:rsidRDefault="005634E3" w:rsidP="005634E3">
      <w:r>
        <w:t xml:space="preserve">The first number is the </w:t>
      </w:r>
      <w:r w:rsidR="007D6137">
        <w:t xml:space="preserve">bigram probability </w:t>
      </w:r>
      <w:proofErr w:type="gramStart"/>
      <w:r w:rsidR="007D6137">
        <w:t>P(</w:t>
      </w:r>
      <w:proofErr w:type="gramEnd"/>
      <w:r w:rsidR="007D6137">
        <w:t xml:space="preserve">born | was).   We can now compute the log probability for </w:t>
      </w:r>
      <w:proofErr w:type="gramStart"/>
      <w:r w:rsidR="007D6137">
        <w:t>P(</w:t>
      </w:r>
      <w:proofErr w:type="gramEnd"/>
      <w:r w:rsidR="00E956D4">
        <w:t xml:space="preserve">born | model was) as the sum of the </w:t>
      </w:r>
      <w:proofErr w:type="spellStart"/>
      <w:r w:rsidR="00E956D4">
        <w:t>backoff</w:t>
      </w:r>
      <w:proofErr w:type="spellEnd"/>
      <w:r w:rsidR="00E956D4">
        <w:t xml:space="preserve"> weight and the bigram probability:</w:t>
      </w:r>
    </w:p>
    <w:p w14:paraId="286E5B46" w14:textId="6A735EB1" w:rsidR="005634E3" w:rsidRDefault="00E956D4" w:rsidP="005634E3">
      <w:r w:rsidRPr="00E956D4">
        <w:t>0.02913048</w:t>
      </w:r>
      <w:ins w:id="42" w:author="Andreas Stolcke" w:date="2018-01-24T09:21:00Z">
        <w:r w:rsidR="004B2974">
          <w:t xml:space="preserve"> </w:t>
        </w:r>
      </w:ins>
      <w:r>
        <w:t>+ -</w:t>
      </w:r>
      <w:r w:rsidRPr="00E956D4">
        <w:t>2.597636</w:t>
      </w:r>
      <w:r>
        <w:t xml:space="preserve"> = </w:t>
      </w:r>
      <w:r w:rsidR="001B2B17">
        <w:t>-2.568506, or as a linear probability 10</w:t>
      </w:r>
      <w:r w:rsidR="001B2B17" w:rsidRPr="001B2B17">
        <w:rPr>
          <w:vertAlign w:val="superscript"/>
        </w:rPr>
        <w:t>-2.5685</w:t>
      </w:r>
      <w:r w:rsidR="001B2B17">
        <w:rPr>
          <w:vertAlign w:val="superscript"/>
        </w:rPr>
        <w:t>06</w:t>
      </w:r>
      <w:r w:rsidR="001B2B17">
        <w:t xml:space="preserve"> = 0.002700813.</w:t>
      </w:r>
    </w:p>
    <w:p w14:paraId="28E2A3A9" w14:textId="7EB54424" w:rsidR="001B2B17" w:rsidRPr="00290FBF" w:rsidRDefault="001B2B17" w:rsidP="005634E3">
      <w:pPr>
        <w:rPr>
          <w:i/>
        </w:rPr>
      </w:pPr>
      <w:r w:rsidRPr="00290FBF">
        <w:rPr>
          <w:b/>
          <w:i/>
        </w:rPr>
        <w:t xml:space="preserve">TASK: </w:t>
      </w:r>
      <w:r w:rsidRPr="00290FBF">
        <w:rPr>
          <w:i/>
        </w:rPr>
        <w:t xml:space="preserve"> Compute the total sentence probability of “a model was born” using the </w:t>
      </w:r>
      <w:proofErr w:type="spellStart"/>
      <w:r w:rsidRPr="00290FBF">
        <w:rPr>
          <w:i/>
        </w:rPr>
        <w:t>ngram</w:t>
      </w:r>
      <w:proofErr w:type="spellEnd"/>
      <w:r w:rsidRPr="00290FBF">
        <w:rPr>
          <w:i/>
        </w:rPr>
        <w:t xml:space="preserve"> -</w:t>
      </w:r>
      <w:proofErr w:type="spellStart"/>
      <w:r w:rsidRPr="00290FBF">
        <w:rPr>
          <w:i/>
        </w:rPr>
        <w:t>ppl</w:t>
      </w:r>
      <w:proofErr w:type="spellEnd"/>
      <w:r w:rsidRPr="00290FBF">
        <w:rPr>
          <w:i/>
        </w:rPr>
        <w:t xml:space="preserve"> function.  Verify that the conditional probability for “born” is as computed above.</w:t>
      </w:r>
    </w:p>
    <w:p w14:paraId="7BE599CE" w14:textId="00BF6264" w:rsidR="001B2B17" w:rsidRDefault="001B2B17" w:rsidP="005634E3">
      <w:r w:rsidRPr="00290FBF">
        <w:rPr>
          <w:b/>
        </w:rPr>
        <w:t>SOLUTION:</w:t>
      </w:r>
      <w:r>
        <w:t xml:space="preserve"> We feed the input sentence to the </w:t>
      </w:r>
      <w:hyperlink r:id="rId29" w:history="1">
        <w:proofErr w:type="spellStart"/>
        <w:r w:rsidRPr="009970B4">
          <w:rPr>
            <w:rStyle w:val="Hyperlink"/>
          </w:rPr>
          <w:t>ngram</w:t>
        </w:r>
        <w:proofErr w:type="spellEnd"/>
      </w:hyperlink>
      <w:r>
        <w:t xml:space="preserve"> command in a line of standard input, i.e., using “-“  as the filename argument to -</w:t>
      </w:r>
      <w:proofErr w:type="spellStart"/>
      <w:r>
        <w:t>ppl</w:t>
      </w:r>
      <w:proofErr w:type="spellEnd"/>
      <w:r>
        <w:t>.  Use the option -debug 2 to get a detailed breakdown of the sentence-level probability:</w:t>
      </w:r>
    </w:p>
    <w:p w14:paraId="72B7B3AB" w14:textId="55212739" w:rsidR="001B2B17" w:rsidRDefault="001B2B17" w:rsidP="001B2B17">
      <w:pPr>
        <w:pStyle w:val="ListParagraph"/>
        <w:numPr>
          <w:ilvl w:val="0"/>
          <w:numId w:val="2"/>
        </w:numPr>
      </w:pPr>
      <w:r w:rsidRPr="001B2B17">
        <w:t xml:space="preserve">echo "a model was born " | </w:t>
      </w:r>
      <w:proofErr w:type="spellStart"/>
      <w:r w:rsidRPr="001B2B17">
        <w:t>ngram</w:t>
      </w:r>
      <w:proofErr w:type="spellEnd"/>
      <w:r w:rsidRPr="001B2B17">
        <w:t xml:space="preserve"> -de</w:t>
      </w:r>
      <w:r>
        <w:t>bug 2 -</w:t>
      </w:r>
      <w:proofErr w:type="spellStart"/>
      <w:r>
        <w:t>lm</w:t>
      </w:r>
      <w:proofErr w:type="spellEnd"/>
      <w:r>
        <w:t xml:space="preserve"> librispeech</w:t>
      </w:r>
      <w:r w:rsidRPr="001B2B17">
        <w:t>.3bo.gz -</w:t>
      </w:r>
      <w:proofErr w:type="spellStart"/>
      <w:r w:rsidRPr="001B2B17">
        <w:t>ppl</w:t>
      </w:r>
      <w:proofErr w:type="spellEnd"/>
      <w:r w:rsidRPr="001B2B17">
        <w:t xml:space="preserve"> </w:t>
      </w:r>
      <w:r>
        <w:t>–</w:t>
      </w:r>
    </w:p>
    <w:p w14:paraId="24827E02" w14:textId="77777777" w:rsidR="001B2B17" w:rsidRPr="001B2B17" w:rsidRDefault="001B2B17" w:rsidP="001B2B17">
      <w:pPr>
        <w:ind w:left="360"/>
        <w:rPr>
          <w:rFonts w:ascii="Courier New" w:hAnsi="Courier New" w:cs="Courier New"/>
        </w:rPr>
      </w:pPr>
      <w:r w:rsidRPr="001B2B17">
        <w:rPr>
          <w:rFonts w:ascii="Courier New" w:hAnsi="Courier New" w:cs="Courier New"/>
        </w:rPr>
        <w:t>a model was born</w:t>
      </w:r>
    </w:p>
    <w:p w14:paraId="3D28D470" w14:textId="77777777" w:rsidR="001B2B17" w:rsidRPr="001B2B17" w:rsidRDefault="001B2B17" w:rsidP="001B2B17">
      <w:pPr>
        <w:ind w:left="360"/>
        <w:rPr>
          <w:rFonts w:ascii="Courier New" w:hAnsi="Courier New" w:cs="Courier New"/>
        </w:rPr>
      </w:pPr>
      <w:r w:rsidRPr="001B2B17">
        <w:rPr>
          <w:rFonts w:ascii="Courier New" w:hAnsi="Courier New" w:cs="Courier New"/>
        </w:rPr>
        <w:t xml:space="preserve">        </w:t>
      </w:r>
      <w:proofErr w:type="gramStart"/>
      <w:r w:rsidRPr="001B2B17">
        <w:rPr>
          <w:rFonts w:ascii="Courier New" w:hAnsi="Courier New" w:cs="Courier New"/>
        </w:rPr>
        <w:t>p( a</w:t>
      </w:r>
      <w:proofErr w:type="gramEnd"/>
      <w:r w:rsidRPr="001B2B17">
        <w:rPr>
          <w:rFonts w:ascii="Courier New" w:hAnsi="Courier New" w:cs="Courier New"/>
        </w:rPr>
        <w:t xml:space="preserve"> | &lt;s&gt; )    = [2gram] 0.01653415 [ -1.781618 ]</w:t>
      </w:r>
    </w:p>
    <w:p w14:paraId="626AB1FD" w14:textId="77777777" w:rsidR="001B2B17" w:rsidRPr="001B2B17" w:rsidRDefault="001B2B17" w:rsidP="001B2B17">
      <w:pPr>
        <w:ind w:left="360"/>
        <w:rPr>
          <w:rFonts w:ascii="Courier New" w:hAnsi="Courier New" w:cs="Courier New"/>
        </w:rPr>
      </w:pPr>
      <w:r w:rsidRPr="001B2B17">
        <w:rPr>
          <w:rFonts w:ascii="Courier New" w:hAnsi="Courier New" w:cs="Courier New"/>
        </w:rPr>
        <w:t xml:space="preserve">        </w:t>
      </w:r>
      <w:proofErr w:type="gramStart"/>
      <w:r w:rsidRPr="001B2B17">
        <w:rPr>
          <w:rFonts w:ascii="Courier New" w:hAnsi="Courier New" w:cs="Courier New"/>
        </w:rPr>
        <w:t>p( model</w:t>
      </w:r>
      <w:proofErr w:type="gramEnd"/>
      <w:r w:rsidRPr="001B2B17">
        <w:rPr>
          <w:rFonts w:ascii="Courier New" w:hAnsi="Courier New" w:cs="Courier New"/>
        </w:rPr>
        <w:t xml:space="preserve"> | a ...)       = [3gram] 0.0001548981 [ -3.</w:t>
      </w:r>
      <w:proofErr w:type="gramStart"/>
      <w:r w:rsidRPr="001B2B17">
        <w:rPr>
          <w:rFonts w:ascii="Courier New" w:hAnsi="Courier New" w:cs="Courier New"/>
        </w:rPr>
        <w:t>809954 ]</w:t>
      </w:r>
      <w:proofErr w:type="gramEnd"/>
    </w:p>
    <w:p w14:paraId="323B26EE" w14:textId="77777777" w:rsidR="001B2B17" w:rsidRPr="001B2B17" w:rsidRDefault="001B2B17" w:rsidP="001B2B17">
      <w:pPr>
        <w:ind w:left="360"/>
        <w:rPr>
          <w:rFonts w:ascii="Courier New" w:hAnsi="Courier New" w:cs="Courier New"/>
        </w:rPr>
      </w:pPr>
      <w:r w:rsidRPr="001B2B17">
        <w:rPr>
          <w:rFonts w:ascii="Courier New" w:hAnsi="Courier New" w:cs="Courier New"/>
        </w:rPr>
        <w:t xml:space="preserve">        </w:t>
      </w:r>
      <w:proofErr w:type="gramStart"/>
      <w:r w:rsidRPr="001B2B17">
        <w:rPr>
          <w:rFonts w:ascii="Courier New" w:hAnsi="Courier New" w:cs="Courier New"/>
        </w:rPr>
        <w:t>p( was</w:t>
      </w:r>
      <w:proofErr w:type="gramEnd"/>
      <w:r w:rsidRPr="001B2B17">
        <w:rPr>
          <w:rFonts w:ascii="Courier New" w:hAnsi="Courier New" w:cs="Courier New"/>
        </w:rPr>
        <w:t xml:space="preserve"> | model ...)     = [3gram] 0.002774693 [ -2.</w:t>
      </w:r>
      <w:proofErr w:type="gramStart"/>
      <w:r w:rsidRPr="001B2B17">
        <w:rPr>
          <w:rFonts w:ascii="Courier New" w:hAnsi="Courier New" w:cs="Courier New"/>
        </w:rPr>
        <w:t>556785 ]</w:t>
      </w:r>
      <w:proofErr w:type="gramEnd"/>
    </w:p>
    <w:p w14:paraId="22514125" w14:textId="77777777" w:rsidR="001B2B17" w:rsidRPr="001B2B17" w:rsidRDefault="001B2B17" w:rsidP="001B2B17">
      <w:pPr>
        <w:ind w:left="360"/>
        <w:rPr>
          <w:rFonts w:ascii="Courier New" w:hAnsi="Courier New" w:cs="Courier New"/>
        </w:rPr>
      </w:pPr>
      <w:r w:rsidRPr="001B2B17">
        <w:rPr>
          <w:rFonts w:ascii="Courier New" w:hAnsi="Courier New" w:cs="Courier New"/>
        </w:rPr>
        <w:t xml:space="preserve">        </w:t>
      </w:r>
      <w:proofErr w:type="gramStart"/>
      <w:r w:rsidRPr="001B2B17">
        <w:rPr>
          <w:rFonts w:ascii="Courier New" w:hAnsi="Courier New" w:cs="Courier New"/>
        </w:rPr>
        <w:t>p( born</w:t>
      </w:r>
      <w:proofErr w:type="gramEnd"/>
      <w:r w:rsidRPr="001B2B17">
        <w:rPr>
          <w:rFonts w:ascii="Courier New" w:hAnsi="Courier New" w:cs="Courier New"/>
        </w:rPr>
        <w:t xml:space="preserve"> | was ...)      = [2gram] 0.002700813 [ -2.</w:t>
      </w:r>
      <w:proofErr w:type="gramStart"/>
      <w:r w:rsidRPr="001B2B17">
        <w:rPr>
          <w:rFonts w:ascii="Courier New" w:hAnsi="Courier New" w:cs="Courier New"/>
        </w:rPr>
        <w:t>568506 ]</w:t>
      </w:r>
      <w:proofErr w:type="gramEnd"/>
    </w:p>
    <w:p w14:paraId="223CE343" w14:textId="77777777" w:rsidR="001B2B17" w:rsidRPr="001B2B17" w:rsidRDefault="001B2B17" w:rsidP="001B2B17">
      <w:pPr>
        <w:ind w:left="360"/>
        <w:rPr>
          <w:rFonts w:ascii="Courier New" w:hAnsi="Courier New" w:cs="Courier New"/>
        </w:rPr>
      </w:pPr>
      <w:r w:rsidRPr="001B2B17">
        <w:rPr>
          <w:rFonts w:ascii="Courier New" w:hAnsi="Courier New" w:cs="Courier New"/>
        </w:rPr>
        <w:t xml:space="preserve">        </w:t>
      </w:r>
      <w:proofErr w:type="gramStart"/>
      <w:r w:rsidRPr="001B2B17">
        <w:rPr>
          <w:rFonts w:ascii="Courier New" w:hAnsi="Courier New" w:cs="Courier New"/>
        </w:rPr>
        <w:t>p( &lt;</w:t>
      </w:r>
      <w:proofErr w:type="gramEnd"/>
      <w:r w:rsidRPr="001B2B17">
        <w:rPr>
          <w:rFonts w:ascii="Courier New" w:hAnsi="Courier New" w:cs="Courier New"/>
        </w:rPr>
        <w:t>/s&gt; | born ...)     = [3gram] 0.1352684 [ -0.</w:t>
      </w:r>
      <w:proofErr w:type="gramStart"/>
      <w:r w:rsidRPr="001B2B17">
        <w:rPr>
          <w:rFonts w:ascii="Courier New" w:hAnsi="Courier New" w:cs="Courier New"/>
        </w:rPr>
        <w:t>8688038 ]</w:t>
      </w:r>
      <w:proofErr w:type="gramEnd"/>
    </w:p>
    <w:p w14:paraId="1D13BE66" w14:textId="77777777" w:rsidR="001B2B17" w:rsidRPr="001B2B17" w:rsidRDefault="001B2B17" w:rsidP="001B2B17">
      <w:pPr>
        <w:ind w:left="360"/>
        <w:rPr>
          <w:rFonts w:ascii="Courier New" w:hAnsi="Courier New" w:cs="Courier New"/>
        </w:rPr>
      </w:pPr>
      <w:r w:rsidRPr="001B2B17">
        <w:rPr>
          <w:rFonts w:ascii="Courier New" w:hAnsi="Courier New" w:cs="Courier New"/>
        </w:rPr>
        <w:t>1 sentences, 4 words, 0 OOVs</w:t>
      </w:r>
    </w:p>
    <w:p w14:paraId="72878E87" w14:textId="14F1D8B8" w:rsidR="001B2B17" w:rsidRPr="001B2B17" w:rsidRDefault="001B2B17" w:rsidP="001B2B17">
      <w:pPr>
        <w:ind w:left="360"/>
        <w:rPr>
          <w:rFonts w:ascii="Courier New" w:hAnsi="Courier New" w:cs="Courier New"/>
        </w:rPr>
      </w:pPr>
      <w:r w:rsidRPr="001B2B17">
        <w:rPr>
          <w:rFonts w:ascii="Courier New" w:hAnsi="Courier New" w:cs="Courier New"/>
        </w:rPr>
        <w:t xml:space="preserve">0 </w:t>
      </w:r>
      <w:proofErr w:type="spellStart"/>
      <w:r w:rsidRPr="001B2B17">
        <w:rPr>
          <w:rFonts w:ascii="Courier New" w:hAnsi="Courier New" w:cs="Courier New"/>
        </w:rPr>
        <w:t>zeroprobs</w:t>
      </w:r>
      <w:proofErr w:type="spellEnd"/>
      <w:r w:rsidRPr="001B2B17">
        <w:rPr>
          <w:rFonts w:ascii="Courier New" w:hAnsi="Courier New" w:cs="Courier New"/>
        </w:rPr>
        <w:t xml:space="preserve">, </w:t>
      </w:r>
      <w:proofErr w:type="spellStart"/>
      <w:r w:rsidRPr="001B2B17">
        <w:rPr>
          <w:rFonts w:ascii="Courier New" w:hAnsi="Courier New" w:cs="Courier New"/>
        </w:rPr>
        <w:t>logprob</w:t>
      </w:r>
      <w:proofErr w:type="spellEnd"/>
      <w:r w:rsidRPr="001B2B17">
        <w:rPr>
          <w:rFonts w:ascii="Courier New" w:hAnsi="Courier New" w:cs="Courier New"/>
        </w:rPr>
        <w:t xml:space="preserve">= -11.58567 </w:t>
      </w:r>
      <w:proofErr w:type="spellStart"/>
      <w:r w:rsidRPr="001B2B17">
        <w:rPr>
          <w:rFonts w:ascii="Courier New" w:hAnsi="Courier New" w:cs="Courier New"/>
        </w:rPr>
        <w:t>ppl</w:t>
      </w:r>
      <w:proofErr w:type="spellEnd"/>
      <w:r w:rsidRPr="001B2B17">
        <w:rPr>
          <w:rFonts w:ascii="Courier New" w:hAnsi="Courier New" w:cs="Courier New"/>
        </w:rPr>
        <w:t>= 207.555 ppl1= 787.8011</w:t>
      </w:r>
    </w:p>
    <w:p w14:paraId="03EE1816" w14:textId="7985F1ED" w:rsidR="005634E3" w:rsidRDefault="001B2B17" w:rsidP="005634E3">
      <w:r>
        <w:t xml:space="preserve">Notice how </w:t>
      </w:r>
      <w:proofErr w:type="spellStart"/>
      <w:r>
        <w:t>ngram</w:t>
      </w:r>
      <w:proofErr w:type="spellEnd"/>
      <w:r>
        <w:t xml:space="preserve"> adds the sentence </w:t>
      </w:r>
      <w:r w:rsidR="00290FBF">
        <w:t xml:space="preserve">start and end tags, &lt;s&gt; and &lt;/s&gt;.  </w:t>
      </w:r>
      <w:r>
        <w:t xml:space="preserve"> The final line gives both the log probability and the perplexity of the entire </w:t>
      </w:r>
      <w:r w:rsidR="00290FBF">
        <w:t>sentence.   The line starting “</w:t>
      </w:r>
      <w:proofErr w:type="gramStart"/>
      <w:r w:rsidR="00290FBF">
        <w:t>p(</w:t>
      </w:r>
      <w:proofErr w:type="gramEnd"/>
      <w:r w:rsidR="00290FBF">
        <w:t xml:space="preserve">born | was …)” has the conditional word probability that we computed previously.  The label “[2gram]” indicates that a </w:t>
      </w:r>
      <w:proofErr w:type="spellStart"/>
      <w:r w:rsidR="00290FBF">
        <w:t>backoff</w:t>
      </w:r>
      <w:proofErr w:type="spellEnd"/>
      <w:r w:rsidR="00290FBF">
        <w:t xml:space="preserve"> to bigram was used.  The final “</w:t>
      </w:r>
      <w:proofErr w:type="spellStart"/>
      <w:r w:rsidR="00290FBF">
        <w:t>logprob</w:t>
      </w:r>
      <w:proofErr w:type="spellEnd"/>
      <w:r w:rsidR="00290FBF">
        <w:t xml:space="preserve">” value </w:t>
      </w:r>
      <w:r w:rsidR="00290FBF" w:rsidRPr="00290FBF">
        <w:t>-11.</w:t>
      </w:r>
      <w:proofErr w:type="gramStart"/>
      <w:r w:rsidR="00290FBF" w:rsidRPr="00290FBF">
        <w:t>58567</w:t>
      </w:r>
      <w:r w:rsidR="00290FBF">
        <w:t xml:space="preserve">  is</w:t>
      </w:r>
      <w:proofErr w:type="gramEnd"/>
      <w:r w:rsidR="00290FBF">
        <w:t xml:space="preserve"> just the sum of the log probabilities printed for each word token.   Let’s verify the perplexity value based on </w:t>
      </w:r>
      <w:proofErr w:type="spellStart"/>
      <w:r w:rsidR="00290FBF">
        <w:t>it’s</w:t>
      </w:r>
      <w:proofErr w:type="spellEnd"/>
      <w:r w:rsidR="00290FBF">
        <w:t xml:space="preserve"> definition:   we divide the </w:t>
      </w:r>
      <w:proofErr w:type="spellStart"/>
      <w:r w:rsidR="00290FBF">
        <w:t>logprob</w:t>
      </w:r>
      <w:proofErr w:type="spellEnd"/>
      <w:r w:rsidR="00290FBF">
        <w:t xml:space="preserve"> by the number of word tokens (including the end-of-sentence), convert to a probability </w:t>
      </w:r>
      <w:r w:rsidR="001A0CF7">
        <w:t>and take the reciprocal (by negating the exponent):   10</w:t>
      </w:r>
      <w:r w:rsidR="001A0CF7">
        <w:rPr>
          <w:vertAlign w:val="superscript"/>
        </w:rPr>
        <w:t>- (</w:t>
      </w:r>
      <w:r w:rsidR="001A0CF7" w:rsidRPr="001A0CF7">
        <w:rPr>
          <w:vertAlign w:val="superscript"/>
        </w:rPr>
        <w:t xml:space="preserve">-11.58567 </w:t>
      </w:r>
      <w:r w:rsidR="001A0CF7">
        <w:rPr>
          <w:vertAlign w:val="superscript"/>
        </w:rPr>
        <w:t>/ 5)</w:t>
      </w:r>
      <w:r w:rsidR="001A0CF7">
        <w:t xml:space="preserve"> = </w:t>
      </w:r>
      <w:r w:rsidR="001A0CF7" w:rsidRPr="001A0CF7">
        <w:t>207.555</w:t>
      </w:r>
      <w:r w:rsidR="001A0CF7">
        <w:t xml:space="preserve">.   </w:t>
      </w:r>
      <w:proofErr w:type="gramStart"/>
      <w:r w:rsidR="001A0CF7">
        <w:t>Of course</w:t>
      </w:r>
      <w:proofErr w:type="gramEnd"/>
      <w:r w:rsidR="001A0CF7">
        <w:t xml:space="preserve"> this is not a good estimate of</w:t>
      </w:r>
      <w:r w:rsidR="009970B4">
        <w:t xml:space="preserve"> perplexity as</w:t>
      </w:r>
      <w:r w:rsidR="001A0CF7">
        <w:t xml:space="preserve"> it is based on only 5 data points. </w:t>
      </w:r>
    </w:p>
    <w:p w14:paraId="75D531CD" w14:textId="64A5F884" w:rsidR="00290FBF" w:rsidRPr="001A0CF7" w:rsidRDefault="001A0CF7" w:rsidP="005634E3">
      <w:pPr>
        <w:rPr>
          <w:i/>
        </w:rPr>
      </w:pPr>
      <w:r w:rsidRPr="001A0CF7">
        <w:rPr>
          <w:b/>
          <w:i/>
        </w:rPr>
        <w:t>TASK:</w:t>
      </w:r>
      <w:r w:rsidRPr="001A0CF7">
        <w:rPr>
          <w:i/>
        </w:rPr>
        <w:t xml:space="preserve"> C</w:t>
      </w:r>
      <w:r w:rsidR="00290FBF" w:rsidRPr="001A0CF7">
        <w:rPr>
          <w:i/>
        </w:rPr>
        <w:t xml:space="preserve">ompute the perplexity </w:t>
      </w:r>
      <w:r w:rsidRPr="001A0CF7">
        <w:rPr>
          <w:i/>
        </w:rPr>
        <w:t>of the model over the entire dev set.</w:t>
      </w:r>
    </w:p>
    <w:p w14:paraId="7DED7741" w14:textId="202F8748" w:rsidR="001A0CF7" w:rsidRDefault="001A0CF7" w:rsidP="005634E3">
      <w:r w:rsidRPr="001A0CF7">
        <w:rPr>
          <w:b/>
        </w:rPr>
        <w:t>SOLUTION:</w:t>
      </w:r>
      <w:r>
        <w:t xml:space="preserve"> The exact same invocation of </w:t>
      </w:r>
      <w:proofErr w:type="spellStart"/>
      <w:r>
        <w:t>ngram</w:t>
      </w:r>
      <w:proofErr w:type="spellEnd"/>
      <w:r>
        <w:t xml:space="preserve"> can be used, except we use the file containing the dev set as </w:t>
      </w:r>
      <w:proofErr w:type="spellStart"/>
      <w:r>
        <w:t>ppl</w:t>
      </w:r>
      <w:proofErr w:type="spellEnd"/>
      <w:r>
        <w:t xml:space="preserve"> input.  We also omit the -debug op</w:t>
      </w:r>
      <w:r w:rsidR="00A54916">
        <w:t>tion to avoid voluminous output.  Note: these commands take a few seconds to run, only because loading the large LM file into memory takes some time – the model evaluation itself is virtually instantaneous.</w:t>
      </w:r>
    </w:p>
    <w:p w14:paraId="1DCBF40D" w14:textId="4266465A" w:rsidR="00565816" w:rsidRDefault="001A0CF7" w:rsidP="001A0CF7">
      <w:pPr>
        <w:pStyle w:val="ListParagraph"/>
        <w:numPr>
          <w:ilvl w:val="0"/>
          <w:numId w:val="2"/>
        </w:numPr>
      </w:pPr>
      <w:proofErr w:type="spellStart"/>
      <w:r>
        <w:lastRenderedPageBreak/>
        <w:t>ngram</w:t>
      </w:r>
      <w:proofErr w:type="spellEnd"/>
      <w:r>
        <w:t xml:space="preserve"> -</w:t>
      </w:r>
      <w:proofErr w:type="spellStart"/>
      <w:r>
        <w:t>lm</w:t>
      </w:r>
      <w:proofErr w:type="spellEnd"/>
      <w:r>
        <w:t xml:space="preserve"> librispeech.3bo.gz -</w:t>
      </w:r>
      <w:proofErr w:type="spellStart"/>
      <w:r>
        <w:t>ppl</w:t>
      </w:r>
      <w:proofErr w:type="spellEnd"/>
      <w:r>
        <w:t xml:space="preserve"> data/dev.txt</w:t>
      </w:r>
    </w:p>
    <w:p w14:paraId="7A3CB2A9" w14:textId="77777777" w:rsidR="001A0CF7" w:rsidRDefault="001A0CF7" w:rsidP="001A0CF7">
      <w:pPr>
        <w:ind w:left="360"/>
      </w:pPr>
      <w:r>
        <w:t>file dev.txt: 466 sentences, 10841 words, 625 OOVs</w:t>
      </w:r>
    </w:p>
    <w:p w14:paraId="50BCD581" w14:textId="0085A2D2" w:rsidR="00565816" w:rsidRDefault="001A0CF7" w:rsidP="001A0CF7">
      <w:pPr>
        <w:ind w:left="360"/>
      </w:pPr>
      <w:r>
        <w:t xml:space="preserve">0 </w:t>
      </w:r>
      <w:proofErr w:type="spellStart"/>
      <w:r>
        <w:t>zeroprobs</w:t>
      </w:r>
      <w:proofErr w:type="spellEnd"/>
      <w:r>
        <w:t xml:space="preserve">, </w:t>
      </w:r>
      <w:proofErr w:type="spellStart"/>
      <w:r>
        <w:t>logprob</w:t>
      </w:r>
      <w:proofErr w:type="spellEnd"/>
      <w:r>
        <w:t xml:space="preserve">= -21939 </w:t>
      </w:r>
      <w:proofErr w:type="spellStart"/>
      <w:r>
        <w:t>ppl</w:t>
      </w:r>
      <w:proofErr w:type="spellEnd"/>
      <w:r>
        <w:t>= 113.1955 ppl1= 140.4475</w:t>
      </w:r>
    </w:p>
    <w:p w14:paraId="0C66DA4A" w14:textId="77777777" w:rsidR="00A54916" w:rsidRDefault="001A0CF7" w:rsidP="001A0CF7">
      <w:r>
        <w:t>We thus have a perplexity of about 113.  The first line of summary statistics also give</w:t>
      </w:r>
      <w:r w:rsidR="00A54916">
        <w:t>s</w:t>
      </w:r>
      <w:r>
        <w:t xml:space="preserve"> the number of out-of-vocabulary words (which don’t count toward the perplexity, since they get probability zero).  In this case the OOV rate is </w:t>
      </w:r>
      <w:r w:rsidR="00A54916">
        <w:t>625/</w:t>
      </w:r>
      <w:r w:rsidRPr="001A0CF7">
        <w:t>10841</w:t>
      </w:r>
      <w:r>
        <w:t xml:space="preserve"> = 5.8%.</w:t>
      </w:r>
    </w:p>
    <w:p w14:paraId="21C41294" w14:textId="60D1019A" w:rsidR="001A0CF7" w:rsidRDefault="00CB6E4E" w:rsidP="001A0CF7">
      <w:r>
        <w:t xml:space="preserve">Running the same command on the test set (data/test.txt) yields </w:t>
      </w:r>
      <w:r w:rsidR="00A54916">
        <w:t>a perplexity of 101 and an OOV rate of 4.9%.   Both statistics indicate that the test portion of the data is a slightly better match to our model than the development set.</w:t>
      </w:r>
    </w:p>
    <w:p w14:paraId="22DD2423" w14:textId="115E59CC" w:rsidR="001067C2" w:rsidRDefault="001067C2" w:rsidP="001A0CF7">
      <w:r w:rsidRPr="001067C2">
        <w:rPr>
          <w:b/>
        </w:rPr>
        <w:t>TASK:</w:t>
      </w:r>
      <w:r>
        <w:t xml:space="preserve"> Vary the size of the training data and observe the effect this has on model size and quality (perplexity).</w:t>
      </w:r>
    </w:p>
    <w:p w14:paraId="53916251" w14:textId="682CA996" w:rsidR="001067C2" w:rsidRPr="001067C2" w:rsidRDefault="001067C2" w:rsidP="001A0CF7">
      <w:r w:rsidRPr="001067C2">
        <w:rPr>
          <w:b/>
        </w:rPr>
        <w:t>HINT:</w:t>
      </w:r>
      <w:r>
        <w:t xml:space="preserve">  The original </w:t>
      </w:r>
      <w:r w:rsidRPr="001067C2">
        <w:t>librispeech-lm-norm.txt.gz</w:t>
      </w:r>
      <w:r>
        <w:t xml:space="preserve"> has about 40 million lines.  Use </w:t>
      </w:r>
      <w:proofErr w:type="spellStart"/>
      <w:r>
        <w:t>gunzip</w:t>
      </w:r>
      <w:proofErr w:type="spellEnd"/>
      <w:r>
        <w:t xml:space="preserve"> and the </w:t>
      </w:r>
      <w:hyperlink r:id="rId30" w:history="1">
        <w:r w:rsidRPr="00A2738F">
          <w:rPr>
            <w:rStyle w:val="Hyperlink"/>
          </w:rPr>
          <w:t>head</w:t>
        </w:r>
      </w:hyperlink>
      <w:r>
        <w:t xml:space="preserve"> command to prepare training data that is ½, ¼, …, of the full size. </w:t>
      </w:r>
      <w:r w:rsidR="00843D48">
        <w:t xml:space="preserve"> (This is </w:t>
      </w:r>
      <w:proofErr w:type="gramStart"/>
      <w:r w:rsidR="00843D48">
        <w:t>very easy</w:t>
      </w:r>
      <w:proofErr w:type="gramEnd"/>
      <w:r w:rsidR="00843D48">
        <w:t>, but can you think of better ways to pare down the data?)</w:t>
      </w:r>
    </w:p>
    <w:p w14:paraId="104DADA4" w14:textId="1B54940F" w:rsidR="001067C2" w:rsidRDefault="001067C2" w:rsidP="001A0CF7">
      <w:r w:rsidRPr="001067C2">
        <w:rPr>
          <w:b/>
        </w:rPr>
        <w:t>SOLUTION:</w:t>
      </w:r>
      <w:r>
        <w:t xml:space="preserve">  </w:t>
      </w:r>
      <w:r w:rsidR="00843D48" w:rsidRPr="00843D48">
        <w:t>Rebuild the model</w:t>
      </w:r>
      <w:r w:rsidR="00843D48">
        <w:t xml:space="preserve"> (</w:t>
      </w:r>
      <w:r w:rsidR="00843D48" w:rsidRPr="00843D48">
        <w:rPr>
          <w:i/>
        </w:rPr>
        <w:t>using the original vocabulary</w:t>
      </w:r>
      <w:proofErr w:type="gramStart"/>
      <w:r w:rsidR="00843D48">
        <w:t xml:space="preserve">), </w:t>
      </w:r>
      <w:r w:rsidR="00843D48" w:rsidRPr="00843D48">
        <w:t>and</w:t>
      </w:r>
      <w:proofErr w:type="gramEnd"/>
      <w:r w:rsidR="00843D48" w:rsidRPr="00843D48">
        <w:t xml:space="preserve"> evaluate perplexity for different amounts of data.   Plot model size (number of </w:t>
      </w:r>
      <w:proofErr w:type="spellStart"/>
      <w:r w:rsidR="00843D48" w:rsidRPr="00843D48">
        <w:t>ngrams</w:t>
      </w:r>
      <w:proofErr w:type="spellEnd"/>
      <w:r w:rsidR="00843D48" w:rsidRPr="00843D48">
        <w:t xml:space="preserve"> </w:t>
      </w:r>
      <w:r w:rsidR="00843D48">
        <w:t xml:space="preserve">in the head of the model file) </w:t>
      </w:r>
      <w:r w:rsidR="00843D48" w:rsidRPr="00843D48">
        <w:t>and perplexity as a function of training data size.</w:t>
      </w:r>
      <w:r w:rsidR="00843D48">
        <w:t xml:space="preserve">  Details left to the student, using the steps discussed earlier.</w:t>
      </w:r>
    </w:p>
    <w:p w14:paraId="16C0D6C6" w14:textId="77777777" w:rsidR="00843D48" w:rsidRDefault="00843D48" w:rsidP="001A0CF7"/>
    <w:p w14:paraId="65E7425E" w14:textId="4C451959" w:rsidR="001A0CF7" w:rsidRDefault="00EA24EF" w:rsidP="00EA24EF">
      <w:pPr>
        <w:pStyle w:val="Heading1"/>
        <w:numPr>
          <w:ilvl w:val="0"/>
          <w:numId w:val="1"/>
        </w:numPr>
      </w:pPr>
      <w:r>
        <w:t>Model adaptation</w:t>
      </w:r>
    </w:p>
    <w:p w14:paraId="77A361DE" w14:textId="77777777" w:rsidR="00565816" w:rsidRPr="00E11008" w:rsidRDefault="00565816" w:rsidP="00565816"/>
    <w:p w14:paraId="776E1E6A" w14:textId="47269D44" w:rsidR="0059695B" w:rsidRDefault="0059695B" w:rsidP="00960F7C">
      <w:r>
        <w:t xml:space="preserve">We will now work through the steps involved in adapting an existing LM to a new application domain.  In this scenario we typically have a small amount of training data for the new, target domain, but a large amount, albeit mismatched data from other sources.    For this exercise we target the </w:t>
      </w:r>
      <w:hyperlink r:id="rId31" w:history="1">
        <w:r w:rsidRPr="0059695B">
          <w:rPr>
            <w:rStyle w:val="Hyperlink"/>
          </w:rPr>
          <w:t>AMI domain</w:t>
        </w:r>
      </w:hyperlink>
      <w:r>
        <w:t xml:space="preserve"> of multi-person meetings as our target domain.   The language in this are spontaneous utterances from face-to-face interactions, whereas the “</w:t>
      </w:r>
      <w:proofErr w:type="spellStart"/>
      <w:r>
        <w:t>librispeech</w:t>
      </w:r>
      <w:proofErr w:type="spellEnd"/>
      <w:r>
        <w:t xml:space="preserve">” data we used so far consisted of read books, a dramatic </w:t>
      </w:r>
      <w:r w:rsidR="00336E01">
        <w:t>mismatch in speaking styles and topics.</w:t>
      </w:r>
    </w:p>
    <w:p w14:paraId="04DDC0A7" w14:textId="59D4A4AA" w:rsidR="00336E01" w:rsidRDefault="0059695B" w:rsidP="00960F7C">
      <w:r>
        <w:t>We will use the “</w:t>
      </w:r>
      <w:proofErr w:type="spellStart"/>
      <w:r>
        <w:t>librispeech</w:t>
      </w:r>
      <w:proofErr w:type="spellEnd"/>
      <w:r>
        <w:t xml:space="preserve">” corpus </w:t>
      </w:r>
      <w:r w:rsidR="00336E01">
        <w:t xml:space="preserve">as our </w:t>
      </w:r>
      <w:r>
        <w:t xml:space="preserve">out-of-domain </w:t>
      </w:r>
      <w:proofErr w:type="gramStart"/>
      <w:r>
        <w:t xml:space="preserve">data, </w:t>
      </w:r>
      <w:r w:rsidR="00336E01">
        <w:t xml:space="preserve"> </w:t>
      </w:r>
      <w:r>
        <w:t>and</w:t>
      </w:r>
      <w:proofErr w:type="gramEnd"/>
      <w:r>
        <w:t xml:space="preserve"> adapt the model we just created from that corpus to </w:t>
      </w:r>
      <w:r w:rsidR="00336E01">
        <w:t>the AMI domain, using a small amount of target-domain data corpus.   Corpus subsets for training and test are in the data directory:</w:t>
      </w:r>
    </w:p>
    <w:p w14:paraId="795AC0A0" w14:textId="77777777" w:rsidR="00336E01" w:rsidRDefault="00336E01" w:rsidP="00336E01">
      <w:pPr>
        <w:pStyle w:val="ListParagraph"/>
        <w:numPr>
          <w:ilvl w:val="0"/>
          <w:numId w:val="2"/>
        </w:numPr>
      </w:pPr>
      <w:r>
        <w:t xml:space="preserve"> </w:t>
      </w:r>
      <w:proofErr w:type="spellStart"/>
      <w:r>
        <w:t>wc</w:t>
      </w:r>
      <w:proofErr w:type="spellEnd"/>
      <w:r>
        <w:t xml:space="preserve"> -</w:t>
      </w:r>
      <w:proofErr w:type="spellStart"/>
      <w:r>
        <w:t>wl</w:t>
      </w:r>
      <w:proofErr w:type="spellEnd"/>
      <w:r>
        <w:t xml:space="preserve"> data/ami-*.txt</w:t>
      </w:r>
    </w:p>
    <w:p w14:paraId="299CAB91" w14:textId="0DB8C574" w:rsidR="00336E01" w:rsidRDefault="00336E01" w:rsidP="00336E01">
      <w:pPr>
        <w:pStyle w:val="ListParagraph"/>
        <w:numPr>
          <w:ilvl w:val="0"/>
          <w:numId w:val="4"/>
        </w:numPr>
      </w:pPr>
      <w:r>
        <w:t>6473 data/ami-dev.txt</w:t>
      </w:r>
    </w:p>
    <w:p w14:paraId="29C2DFCF" w14:textId="38F18134" w:rsidR="00336E01" w:rsidRDefault="00336E01" w:rsidP="00336E01">
      <w:pPr>
        <w:pStyle w:val="ListParagraph"/>
        <w:ind w:left="360"/>
      </w:pPr>
      <w:r>
        <w:t>2096   20613 data/ami-test.txt</w:t>
      </w:r>
    </w:p>
    <w:p w14:paraId="5A5AA162" w14:textId="66BAA638" w:rsidR="00960F7C" w:rsidRDefault="00336E01" w:rsidP="00336E01">
      <w:pPr>
        <w:pStyle w:val="ListParagraph"/>
        <w:ind w:left="360"/>
      </w:pPr>
      <w:proofErr w:type="gramStart"/>
      <w:r>
        <w:t>86685  924896</w:t>
      </w:r>
      <w:proofErr w:type="gramEnd"/>
      <w:r>
        <w:t xml:space="preserve"> data/ami-train.txt</w:t>
      </w:r>
    </w:p>
    <w:p w14:paraId="3929BCE7" w14:textId="4237EF65" w:rsidR="00336E01" w:rsidRDefault="00CD7BAF" w:rsidP="00336E01">
      <w:r>
        <w:t>Also provided is a target domain vocabulary consisting of all words occurring at least 3 times in the training data, consisting of 6171 words:</w:t>
      </w:r>
    </w:p>
    <w:p w14:paraId="328446F8" w14:textId="0929D8F2" w:rsidR="00CD7BAF" w:rsidRDefault="00CD7BAF" w:rsidP="00CD7BAF">
      <w:pPr>
        <w:pStyle w:val="ListParagraph"/>
        <w:numPr>
          <w:ilvl w:val="0"/>
          <w:numId w:val="2"/>
        </w:numPr>
      </w:pPr>
      <w:proofErr w:type="spellStart"/>
      <w:r>
        <w:t>wc</w:t>
      </w:r>
      <w:proofErr w:type="spellEnd"/>
      <w:r>
        <w:t xml:space="preserve"> -l </w:t>
      </w:r>
      <w:bookmarkStart w:id="43" w:name="_Hlk503127033"/>
      <w:r>
        <w:t>data/ami-train.min3.vocab</w:t>
      </w:r>
      <w:bookmarkEnd w:id="43"/>
    </w:p>
    <w:p w14:paraId="76E7D0E0" w14:textId="6C94A4EC" w:rsidR="00CD7BAF" w:rsidRDefault="00CD7BAF" w:rsidP="00CD7BAF">
      <w:pPr>
        <w:ind w:left="360"/>
      </w:pPr>
      <w:r>
        <w:lastRenderedPageBreak/>
        <w:t>6271 data/ami-train.min3.vocab</w:t>
      </w:r>
    </w:p>
    <w:p w14:paraId="11F13E7C" w14:textId="3B34002F" w:rsidR="00744013" w:rsidRPr="00744013" w:rsidRDefault="00744013" w:rsidP="00744013">
      <w:pPr>
        <w:rPr>
          <w:i/>
        </w:rPr>
      </w:pPr>
      <w:r w:rsidRPr="00744013">
        <w:rPr>
          <w:b/>
          <w:i/>
        </w:rPr>
        <w:t>TASK:</w:t>
      </w:r>
      <w:r w:rsidRPr="00744013">
        <w:rPr>
          <w:i/>
        </w:rPr>
        <w:t xml:space="preserve">  Build the same kind of Witten-Bell-smoothed trigram model as before, using the provide AMI training data and vocabulary</w:t>
      </w:r>
      <w:r>
        <w:rPr>
          <w:i/>
        </w:rPr>
        <w:t>.   Evaluate its perplexity on the AMI dev data.</w:t>
      </w:r>
    </w:p>
    <w:p w14:paraId="270395C5" w14:textId="052BA769" w:rsidR="00744013" w:rsidRPr="00744013" w:rsidRDefault="00744013" w:rsidP="00744013">
      <w:pPr>
        <w:rPr>
          <w:b/>
        </w:rPr>
      </w:pPr>
      <w:r w:rsidRPr="00744013">
        <w:rPr>
          <w:b/>
        </w:rPr>
        <w:t xml:space="preserve">SOLUTION: </w:t>
      </w:r>
    </w:p>
    <w:p w14:paraId="0CBA230C" w14:textId="1801E499" w:rsidR="00744013" w:rsidRDefault="00744013" w:rsidP="00744013">
      <w:pPr>
        <w:pStyle w:val="ListParagraph"/>
        <w:numPr>
          <w:ilvl w:val="0"/>
          <w:numId w:val="2"/>
        </w:numPr>
      </w:pPr>
      <w:proofErr w:type="spellStart"/>
      <w:r w:rsidRPr="00744013">
        <w:t>ngram</w:t>
      </w:r>
      <w:proofErr w:type="spellEnd"/>
      <w:r w:rsidRPr="00744013">
        <w:t xml:space="preserve">-count -text </w:t>
      </w:r>
      <w:r>
        <w:t>data/ami-train.txt</w:t>
      </w:r>
      <w:r w:rsidRPr="00744013">
        <w:t xml:space="preserve"> -</w:t>
      </w:r>
      <w:proofErr w:type="spellStart"/>
      <w:r w:rsidRPr="00744013">
        <w:t>tolower</w:t>
      </w:r>
      <w:proofErr w:type="spellEnd"/>
      <w:r w:rsidRPr="00744013">
        <w:t xml:space="preserve"> -order 3 -write </w:t>
      </w:r>
      <w:r>
        <w:t>ami</w:t>
      </w:r>
      <w:r w:rsidRPr="00744013">
        <w:t>.3grams.gz</w:t>
      </w:r>
    </w:p>
    <w:p w14:paraId="1BAB8CBD" w14:textId="4A0BEDCD" w:rsidR="00744013" w:rsidRDefault="00744013">
      <w:pPr>
        <w:pStyle w:val="ListParagraph"/>
        <w:numPr>
          <w:ilvl w:val="0"/>
          <w:numId w:val="2"/>
        </w:numPr>
        <w:pPrChange w:id="44" w:author="Jasha Droppo" w:date="2018-01-23T11:29:00Z">
          <w:pPr>
            <w:pStyle w:val="ListParagraph"/>
            <w:numPr>
              <w:numId w:val="2"/>
            </w:numPr>
            <w:ind w:left="1800" w:hanging="360"/>
          </w:pPr>
        </w:pPrChange>
      </w:pPr>
      <w:proofErr w:type="spellStart"/>
      <w:r w:rsidRPr="00744013">
        <w:t>ngram</w:t>
      </w:r>
      <w:proofErr w:type="spellEnd"/>
      <w:r w:rsidRPr="00744013">
        <w:t>-count -debug 1 -order 3 -</w:t>
      </w:r>
      <w:proofErr w:type="gramStart"/>
      <w:r w:rsidRPr="00744013">
        <w:t>vocab  data/ami-train.min3.vocab</w:t>
      </w:r>
      <w:proofErr w:type="gramEnd"/>
      <w:r w:rsidRPr="00744013">
        <w:t xml:space="preserve"> </w:t>
      </w:r>
      <w:r>
        <w:t>-read ami</w:t>
      </w:r>
      <w:r w:rsidRPr="00744013">
        <w:t>.3grams.gz -</w:t>
      </w:r>
      <w:proofErr w:type="spellStart"/>
      <w:r w:rsidRPr="00744013">
        <w:t>wbdiscount</w:t>
      </w:r>
      <w:proofErr w:type="spellEnd"/>
      <w:r w:rsidRPr="00744013">
        <w:t xml:space="preserve"> -</w:t>
      </w:r>
      <w:proofErr w:type="spellStart"/>
      <w:r w:rsidRPr="00744013">
        <w:t>lm</w:t>
      </w:r>
      <w:proofErr w:type="spellEnd"/>
      <w:r w:rsidRPr="00744013">
        <w:t xml:space="preserve"> </w:t>
      </w:r>
      <w:r>
        <w:t>ami</w:t>
      </w:r>
      <w:r w:rsidRPr="00744013">
        <w:t>.3bo.gz</w:t>
      </w:r>
    </w:p>
    <w:p w14:paraId="569D2982" w14:textId="1F493338" w:rsidR="00744013" w:rsidRDefault="00744013" w:rsidP="00744013">
      <w:pPr>
        <w:pStyle w:val="ListParagraph"/>
        <w:numPr>
          <w:ilvl w:val="0"/>
          <w:numId w:val="2"/>
        </w:numPr>
      </w:pPr>
      <w:proofErr w:type="spellStart"/>
      <w:r>
        <w:t>ngram</w:t>
      </w:r>
      <w:proofErr w:type="spellEnd"/>
      <w:r>
        <w:t xml:space="preserve"> -</w:t>
      </w:r>
      <w:proofErr w:type="spellStart"/>
      <w:r>
        <w:t>lm</w:t>
      </w:r>
      <w:proofErr w:type="spellEnd"/>
      <w:r>
        <w:t xml:space="preserve"> ami.3bo.gz -</w:t>
      </w:r>
      <w:proofErr w:type="spellStart"/>
      <w:r>
        <w:t>ppl</w:t>
      </w:r>
      <w:proofErr w:type="spellEnd"/>
      <w:r>
        <w:t xml:space="preserve"> data/ami-dev.txt </w:t>
      </w:r>
    </w:p>
    <w:p w14:paraId="3318887A" w14:textId="4388C3F1" w:rsidR="00744013" w:rsidRDefault="00744013" w:rsidP="00744013">
      <w:pPr>
        <w:ind w:left="360"/>
      </w:pPr>
      <w:r>
        <w:t>file data/ami-dev.txt: 2314 sentences, 26473 words, 1264 OOVs</w:t>
      </w:r>
    </w:p>
    <w:p w14:paraId="08DCE3B4" w14:textId="77777777" w:rsidR="00744013" w:rsidRDefault="00744013" w:rsidP="00744013">
      <w:pPr>
        <w:ind w:left="360"/>
      </w:pPr>
      <w:r>
        <w:t xml:space="preserve">0 </w:t>
      </w:r>
      <w:proofErr w:type="spellStart"/>
      <w:r>
        <w:t>zeroprobs</w:t>
      </w:r>
      <w:proofErr w:type="spellEnd"/>
      <w:r>
        <w:t xml:space="preserve">, </w:t>
      </w:r>
      <w:proofErr w:type="spellStart"/>
      <w:r>
        <w:t>logprob</w:t>
      </w:r>
      <w:proofErr w:type="spellEnd"/>
      <w:r>
        <w:t xml:space="preserve">= -55254.39 </w:t>
      </w:r>
      <w:proofErr w:type="spellStart"/>
      <w:r>
        <w:t>ppl</w:t>
      </w:r>
      <w:proofErr w:type="spellEnd"/>
      <w:r>
        <w:t>= 101.7587 ppl1= 155.5435</w:t>
      </w:r>
    </w:p>
    <w:p w14:paraId="51EA2019" w14:textId="1FF02235" w:rsidR="00AD6597" w:rsidRDefault="00744013" w:rsidP="00744013">
      <w:pPr>
        <w:rPr>
          <w:i/>
        </w:rPr>
      </w:pPr>
      <w:r w:rsidRPr="00AD6597">
        <w:rPr>
          <w:b/>
          <w:i/>
        </w:rPr>
        <w:t>TASK:</w:t>
      </w:r>
      <w:r w:rsidRPr="00AD6597">
        <w:rPr>
          <w:i/>
        </w:rPr>
        <w:t xml:space="preserve"> Evaluate the previously built </w:t>
      </w:r>
      <w:proofErr w:type="spellStart"/>
      <w:r w:rsidRPr="00AD6597">
        <w:rPr>
          <w:i/>
        </w:rPr>
        <w:t>librispeech</w:t>
      </w:r>
      <w:proofErr w:type="spellEnd"/>
      <w:r w:rsidRPr="00AD6597">
        <w:rPr>
          <w:i/>
        </w:rPr>
        <w:t xml:space="preserve"> model on the AMI dev set.</w:t>
      </w:r>
    </w:p>
    <w:p w14:paraId="5A5D0CD1" w14:textId="7499E34B" w:rsidR="00AD6597" w:rsidRPr="00AD6597" w:rsidRDefault="00AD6597" w:rsidP="00744013">
      <w:r w:rsidRPr="00AD6597">
        <w:rPr>
          <w:b/>
        </w:rPr>
        <w:t xml:space="preserve">SOLUTION: </w:t>
      </w:r>
      <w:r>
        <w:rPr>
          <w:b/>
        </w:rPr>
        <w:t xml:space="preserve"> </w:t>
      </w:r>
      <w:r>
        <w:t>Again, this takes a few seconds due to the loading time of the large model.</w:t>
      </w:r>
    </w:p>
    <w:p w14:paraId="51EC9A98" w14:textId="384682C1" w:rsidR="00AD6597" w:rsidRPr="00AD6597" w:rsidRDefault="00AD6597" w:rsidP="00AD6597">
      <w:pPr>
        <w:pStyle w:val="ListParagraph"/>
        <w:numPr>
          <w:ilvl w:val="0"/>
          <w:numId w:val="2"/>
        </w:numPr>
      </w:pPr>
      <w:proofErr w:type="spellStart"/>
      <w:r w:rsidRPr="00AD6597">
        <w:t>ngram</w:t>
      </w:r>
      <w:proofErr w:type="spellEnd"/>
      <w:r w:rsidRPr="00AD6597">
        <w:t xml:space="preserve"> -</w:t>
      </w:r>
      <w:proofErr w:type="spellStart"/>
      <w:r w:rsidRPr="00AD6597">
        <w:t>lm</w:t>
      </w:r>
      <w:proofErr w:type="spellEnd"/>
      <w:r w:rsidRPr="00AD6597">
        <w:t xml:space="preserve"> librispeech.3bo.gz -</w:t>
      </w:r>
      <w:proofErr w:type="spellStart"/>
      <w:r w:rsidRPr="00AD6597">
        <w:t>ppl</w:t>
      </w:r>
      <w:proofErr w:type="spellEnd"/>
      <w:r w:rsidRPr="00AD6597">
        <w:t xml:space="preserve"> data/ami-dev.txt</w:t>
      </w:r>
    </w:p>
    <w:p w14:paraId="24B549BC" w14:textId="5D09C7DF" w:rsidR="00AD6597" w:rsidRDefault="00AD6597" w:rsidP="00AD6597">
      <w:pPr>
        <w:ind w:left="360"/>
      </w:pPr>
      <w:r>
        <w:t>file data/ami-dev.txt: 2314 sentences, 26473 words, 3790 OOVs</w:t>
      </w:r>
    </w:p>
    <w:p w14:paraId="180DFFF6" w14:textId="2B5E8381" w:rsidR="00AD6597" w:rsidRDefault="00AD6597" w:rsidP="00AD6597">
      <w:pPr>
        <w:ind w:left="360"/>
      </w:pPr>
      <w:r>
        <w:t xml:space="preserve">0 </w:t>
      </w:r>
      <w:proofErr w:type="spellStart"/>
      <w:r>
        <w:t>zeroprobs</w:t>
      </w:r>
      <w:proofErr w:type="spellEnd"/>
      <w:r>
        <w:t xml:space="preserve">, </w:t>
      </w:r>
      <w:proofErr w:type="spellStart"/>
      <w:r>
        <w:t>logprob</w:t>
      </w:r>
      <w:proofErr w:type="spellEnd"/>
      <w:r>
        <w:t xml:space="preserve">= -56364.05 </w:t>
      </w:r>
      <w:proofErr w:type="spellStart"/>
      <w:r>
        <w:t>ppl</w:t>
      </w:r>
      <w:proofErr w:type="spellEnd"/>
      <w:r>
        <w:t>= 179.8177 ppl1= 305.3926</w:t>
      </w:r>
    </w:p>
    <w:p w14:paraId="4DB583AA" w14:textId="6DF83A95" w:rsidR="00AD6597" w:rsidRDefault="00AD6597" w:rsidP="00AD6597"/>
    <w:p w14:paraId="66EC614F" w14:textId="3BC97033" w:rsidR="00AD6597" w:rsidRDefault="00AD6597" w:rsidP="00AD6597">
      <w:r>
        <w:t xml:space="preserve">Note how both the perplexity and the OOV count are substantially higher for this large model than for the much small, but well-matched AMI language model.   If we modified the vocabulary of the old model to match the new </w:t>
      </w:r>
      <w:proofErr w:type="gramStart"/>
      <w:r>
        <w:t>domain</w:t>
      </w:r>
      <w:proofErr w:type="gramEnd"/>
      <w:r>
        <w:t xml:space="preserve"> its perplexity would increase further. (Can you explain why?)</w:t>
      </w:r>
    </w:p>
    <w:p w14:paraId="39E21B69" w14:textId="0C988C34" w:rsidR="00AD6597" w:rsidRDefault="00AD6597" w:rsidP="00AD6597">
      <w:r>
        <w:t xml:space="preserve">We will now </w:t>
      </w:r>
      <w:r w:rsidRPr="00AD6597">
        <w:t xml:space="preserve">adapt </w:t>
      </w:r>
      <w:r>
        <w:t xml:space="preserve">the old model by interpolating it with the small AMI LM.   As explained in the course materials, model interpolation means that all N-gram probabilities are replaced by weighted averages of the two input models.  </w:t>
      </w:r>
      <w:proofErr w:type="gramStart"/>
      <w:r>
        <w:t>So</w:t>
      </w:r>
      <w:proofErr w:type="gramEnd"/>
      <w:r>
        <w:t xml:space="preserve"> we need to specify the relative weights of the two existing models, which must sum to 1.  A good rule of thumb is to give </w:t>
      </w:r>
      <w:proofErr w:type="gramStart"/>
      <w:r>
        <w:t>the majority of</w:t>
      </w:r>
      <w:proofErr w:type="gramEnd"/>
      <w:r>
        <w:t xml:space="preserve"> weight (0.8 or 0.9) to </w:t>
      </w:r>
      <w:r w:rsidR="003D71F6">
        <w:t xml:space="preserve">the </w:t>
      </w:r>
      <w:r>
        <w:t>in-domain model, leaving a small residual weight (0.2 or 0.1) to the out-of-domain model.</w:t>
      </w:r>
    </w:p>
    <w:p w14:paraId="53475E90" w14:textId="20A73A33" w:rsidR="003D71F6" w:rsidRPr="003D71F6" w:rsidRDefault="003D71F6" w:rsidP="00AD6597">
      <w:pPr>
        <w:rPr>
          <w:i/>
        </w:rPr>
      </w:pPr>
      <w:r w:rsidRPr="003D71F6">
        <w:rPr>
          <w:b/>
          <w:i/>
        </w:rPr>
        <w:t>TASK:</w:t>
      </w:r>
      <w:r w:rsidRPr="003D71F6">
        <w:rPr>
          <w:i/>
        </w:rPr>
        <w:t xml:space="preserve"> Construct an interpolated model based on the existing </w:t>
      </w:r>
      <w:proofErr w:type="spellStart"/>
      <w:r w:rsidRPr="003D71F6">
        <w:rPr>
          <w:i/>
        </w:rPr>
        <w:t>librispeech</w:t>
      </w:r>
      <w:proofErr w:type="spellEnd"/>
      <w:r w:rsidRPr="003D71F6">
        <w:rPr>
          <w:i/>
        </w:rPr>
        <w:t xml:space="preserve"> and AMI models, giv</w:t>
      </w:r>
      <w:r>
        <w:rPr>
          <w:i/>
        </w:rPr>
        <w:t>ing weight 0.8 to the AMI model, and evaluate it on the dev set.</w:t>
      </w:r>
    </w:p>
    <w:p w14:paraId="53666833" w14:textId="44C8D6A5" w:rsidR="003D71F6" w:rsidRDefault="003D71F6" w:rsidP="00AD6597">
      <w:r w:rsidRPr="003D71F6">
        <w:rPr>
          <w:b/>
        </w:rPr>
        <w:t>HINT:</w:t>
      </w:r>
      <w:r>
        <w:t xml:space="preserve">  Make use of the </w:t>
      </w:r>
      <w:hyperlink r:id="rId32" w:history="1">
        <w:proofErr w:type="spellStart"/>
        <w:r w:rsidRPr="009970B4">
          <w:rPr>
            <w:rStyle w:val="Hyperlink"/>
          </w:rPr>
          <w:t>ngram</w:t>
        </w:r>
        <w:proofErr w:type="spellEnd"/>
      </w:hyperlink>
      <w:r>
        <w:t xml:space="preserve"> options -mix-</w:t>
      </w:r>
      <w:proofErr w:type="spellStart"/>
      <w:r>
        <w:t>lm</w:t>
      </w:r>
      <w:proofErr w:type="spellEnd"/>
      <w:r>
        <w:t>, -lambda, and -write-</w:t>
      </w:r>
      <w:proofErr w:type="spellStart"/>
      <w:r>
        <w:t>lm</w:t>
      </w:r>
      <w:proofErr w:type="spellEnd"/>
      <w:r>
        <w:t xml:space="preserve">.    </w:t>
      </w:r>
    </w:p>
    <w:p w14:paraId="1FF4EF6E" w14:textId="16118776" w:rsidR="003D71F6" w:rsidRPr="00843D48" w:rsidDel="004B2974" w:rsidRDefault="00843D48" w:rsidP="00AD6597">
      <w:pPr>
        <w:rPr>
          <w:del w:id="45" w:author="Andreas Stolcke" w:date="2018-01-24T09:20:00Z"/>
          <w:b/>
        </w:rPr>
      </w:pPr>
      <w:commentRangeStart w:id="46"/>
      <w:del w:id="47" w:author="Andreas Stolcke" w:date="2018-01-24T09:20:00Z">
        <w:r w:rsidDel="004B2974">
          <w:rPr>
            <w:b/>
          </w:rPr>
          <w:delText>b</w:delText>
        </w:r>
        <w:r w:rsidR="003D71F6" w:rsidRPr="00843D48" w:rsidDel="004B2974">
          <w:rPr>
            <w:b/>
          </w:rPr>
          <w:delText xml:space="preserve">  </w:delText>
        </w:r>
        <w:commentRangeEnd w:id="46"/>
        <w:r w:rsidR="00B27055" w:rsidDel="004B2974">
          <w:rPr>
            <w:rStyle w:val="CommentReference"/>
          </w:rPr>
          <w:commentReference w:id="46"/>
        </w:r>
      </w:del>
    </w:p>
    <w:p w14:paraId="611F6806" w14:textId="4F144891" w:rsidR="003D71F6" w:rsidRDefault="003D71F6" w:rsidP="003D71F6">
      <w:pPr>
        <w:pStyle w:val="ListParagraph"/>
        <w:numPr>
          <w:ilvl w:val="0"/>
          <w:numId w:val="2"/>
        </w:numPr>
      </w:pPr>
      <w:bookmarkStart w:id="48" w:name="_Hlk503128867"/>
      <w:proofErr w:type="spellStart"/>
      <w:r>
        <w:t>ngram</w:t>
      </w:r>
      <w:proofErr w:type="spellEnd"/>
      <w:r>
        <w:t xml:space="preserve"> -debug 1 -order 3 -</w:t>
      </w:r>
      <w:proofErr w:type="spellStart"/>
      <w:r>
        <w:t>lm</w:t>
      </w:r>
      <w:proofErr w:type="spellEnd"/>
      <w:r>
        <w:t xml:space="preserve"> ami.3bo.gz -lambda 0.8 -mix-</w:t>
      </w:r>
      <w:proofErr w:type="spellStart"/>
      <w:r>
        <w:t>lm</w:t>
      </w:r>
      <w:proofErr w:type="spellEnd"/>
      <w:r>
        <w:t xml:space="preserve"> </w:t>
      </w:r>
      <w:r w:rsidRPr="003D71F6">
        <w:t>librispeech.3bo.gz</w:t>
      </w:r>
      <w:r>
        <w:t xml:space="preserve"> -write-</w:t>
      </w:r>
      <w:proofErr w:type="spellStart"/>
      <w:r>
        <w:t>lm</w:t>
      </w:r>
      <w:proofErr w:type="spellEnd"/>
      <w:r>
        <w:t xml:space="preserve"> ami+librispeech.bo.gz</w:t>
      </w:r>
    </w:p>
    <w:bookmarkEnd w:id="48"/>
    <w:p w14:paraId="4ABA7403" w14:textId="77777777" w:rsidR="003D71F6" w:rsidRDefault="003D71F6" w:rsidP="003D71F6">
      <w:pPr>
        <w:pStyle w:val="ListParagraph"/>
        <w:numPr>
          <w:ilvl w:val="0"/>
          <w:numId w:val="2"/>
        </w:numPr>
      </w:pPr>
      <w:proofErr w:type="spellStart"/>
      <w:r>
        <w:t>ngram</w:t>
      </w:r>
      <w:proofErr w:type="spellEnd"/>
      <w:r>
        <w:t xml:space="preserve"> -</w:t>
      </w:r>
      <w:proofErr w:type="spellStart"/>
      <w:r>
        <w:t>lm</w:t>
      </w:r>
      <w:proofErr w:type="spellEnd"/>
      <w:r>
        <w:t xml:space="preserve"> ami+</w:t>
      </w:r>
      <w:r w:rsidRPr="003D71F6">
        <w:t>librispeech.3bo.gz -</w:t>
      </w:r>
      <w:proofErr w:type="spellStart"/>
      <w:r w:rsidRPr="003D71F6">
        <w:t>ppl</w:t>
      </w:r>
      <w:proofErr w:type="spellEnd"/>
      <w:r w:rsidRPr="003D71F6">
        <w:t xml:space="preserve"> data/ami-dev.txt</w:t>
      </w:r>
    </w:p>
    <w:p w14:paraId="6888415C" w14:textId="77777777" w:rsidR="003D71F6" w:rsidRDefault="003D71F6" w:rsidP="003D71F6">
      <w:pPr>
        <w:ind w:left="360"/>
      </w:pPr>
      <w:r>
        <w:t>file ami-dev.txt: 2314 sentences, 26473 words, 783 OOVs</w:t>
      </w:r>
    </w:p>
    <w:p w14:paraId="660E3FE5" w14:textId="1BCBD22E" w:rsidR="003D71F6" w:rsidRDefault="003D71F6" w:rsidP="003D71F6">
      <w:pPr>
        <w:ind w:left="360"/>
      </w:pPr>
      <w:r>
        <w:t xml:space="preserve">0 </w:t>
      </w:r>
      <w:proofErr w:type="spellStart"/>
      <w:r>
        <w:t>zeroprobs</w:t>
      </w:r>
      <w:proofErr w:type="spellEnd"/>
      <w:r>
        <w:t xml:space="preserve">, </w:t>
      </w:r>
      <w:proofErr w:type="spellStart"/>
      <w:r>
        <w:t>logprob</w:t>
      </w:r>
      <w:proofErr w:type="spellEnd"/>
      <w:r>
        <w:t xml:space="preserve">= -56313.77 </w:t>
      </w:r>
      <w:proofErr w:type="spellStart"/>
      <w:r>
        <w:t>ppl</w:t>
      </w:r>
      <w:proofErr w:type="spellEnd"/>
      <w:r>
        <w:t>= 102.546 ppl1= 155.6145</w:t>
      </w:r>
    </w:p>
    <w:p w14:paraId="3CA42999" w14:textId="6F3C2CB3" w:rsidR="003D71F6" w:rsidRDefault="003D71F6" w:rsidP="003D71F6">
      <w:r>
        <w:lastRenderedPageBreak/>
        <w:t>At first sight, this result is disappointing.  Note how the perplexity is now 102, slight</w:t>
      </w:r>
      <w:r w:rsidR="00A41C7C">
        <w:t>l</w:t>
      </w:r>
      <w:r>
        <w:t>y up from the value that the AMI-only model</w:t>
      </w:r>
      <w:r w:rsidR="00A41C7C">
        <w:t xml:space="preserve"> produced.    But also note how the number of OOVs was almost halved (from </w:t>
      </w:r>
      <w:r w:rsidR="00A41C7C" w:rsidRPr="00A41C7C">
        <w:t>1264</w:t>
      </w:r>
      <w:r w:rsidR="00A41C7C">
        <w:t xml:space="preserve"> to 783), due to the addition of words covered </w:t>
      </w:r>
      <w:r w:rsidR="009970B4">
        <w:t>by the out-of-domain model</w:t>
      </w:r>
      <w:r w:rsidR="00A41C7C">
        <w:t xml:space="preserve"> </w:t>
      </w:r>
      <w:r w:rsidR="009970B4">
        <w:t>that were not</w:t>
      </w:r>
      <w:r w:rsidR="00A41C7C">
        <w:t xml:space="preserve"> in the AMI model.  The model now has more words to ch</w:t>
      </w:r>
      <w:r w:rsidR="003D12A8">
        <w:t>o</w:t>
      </w:r>
      <w:r w:rsidR="00A41C7C">
        <w:t>ose from when making its predictions.   An important lesson from this exercise is that we can only compare perplexity value</w:t>
      </w:r>
      <w:r w:rsidR="009970B4">
        <w:t>s</w:t>
      </w:r>
      <w:r w:rsidR="00A41C7C">
        <w:t xml:space="preserve"> when the underlying vocabularies are the same.  Otherwise, the enlarged vocabulary is a good thing, as it reduces OOVs.   The interpolation step has effectively adapted not only the model probabilities, but the vocabulary as well.</w:t>
      </w:r>
    </w:p>
    <w:p w14:paraId="3755F196" w14:textId="710AD33B" w:rsidR="00A41C7C" w:rsidRDefault="00A41C7C" w:rsidP="003D71F6">
      <w:r>
        <w:t xml:space="preserve">Still, it would be nice to do an apples-to-apples comparison to see the effect of </w:t>
      </w:r>
      <w:r w:rsidR="009970B4">
        <w:t xml:space="preserve">just the </w:t>
      </w:r>
      <w:r>
        <w:t xml:space="preserve">probability </w:t>
      </w:r>
      <w:r w:rsidR="009970B4">
        <w:t xml:space="preserve">interpolation </w:t>
      </w:r>
      <w:r>
        <w:t xml:space="preserve">on model perplexity.  We can do this by telling the </w:t>
      </w:r>
      <w:proofErr w:type="spellStart"/>
      <w:r>
        <w:t>ngram</w:t>
      </w:r>
      <w:proofErr w:type="spellEnd"/>
      <w:r>
        <w:t xml:space="preserve"> tool to only use words from the AMI vocabulary in the interpolated model:</w:t>
      </w:r>
    </w:p>
    <w:p w14:paraId="3DF93349" w14:textId="6EB6E6E4" w:rsidR="00A41C7C" w:rsidRPr="00A41C7C" w:rsidRDefault="00A41C7C" w:rsidP="00A41C7C">
      <w:pPr>
        <w:pStyle w:val="ListParagraph"/>
        <w:numPr>
          <w:ilvl w:val="0"/>
          <w:numId w:val="2"/>
        </w:numPr>
      </w:pPr>
      <w:proofErr w:type="spellStart"/>
      <w:r w:rsidRPr="00A41C7C">
        <w:t>ngram</w:t>
      </w:r>
      <w:proofErr w:type="spellEnd"/>
      <w:r w:rsidRPr="00A41C7C">
        <w:t xml:space="preserve"> -debug 1 -order 3 -</w:t>
      </w:r>
      <w:proofErr w:type="spellStart"/>
      <w:r w:rsidRPr="00A41C7C">
        <w:t>lm</w:t>
      </w:r>
      <w:proofErr w:type="spellEnd"/>
      <w:r w:rsidRPr="00A41C7C">
        <w:t xml:space="preserve"> ami.3bo.gz -lambda 0.8 -mix-</w:t>
      </w:r>
      <w:proofErr w:type="spellStart"/>
      <w:r w:rsidRPr="00A41C7C">
        <w:t>lm</w:t>
      </w:r>
      <w:proofErr w:type="spellEnd"/>
      <w:r w:rsidRPr="00A41C7C">
        <w:t xml:space="preserve"> librispeech.3bo.gz -write-</w:t>
      </w:r>
      <w:proofErr w:type="spellStart"/>
      <w:r w:rsidRPr="00A41C7C">
        <w:t>lm</w:t>
      </w:r>
      <w:proofErr w:type="spellEnd"/>
      <w:r w:rsidRPr="00A41C7C">
        <w:t xml:space="preserve"> ami+librispeech.bo.gz</w:t>
      </w:r>
      <w:r>
        <w:t xml:space="preserve"> -vocab </w:t>
      </w:r>
      <w:r w:rsidRPr="00A41C7C">
        <w:t>data/ami-train.min3.vocab</w:t>
      </w:r>
      <w:r>
        <w:t xml:space="preserve"> -limit-vocab</w:t>
      </w:r>
    </w:p>
    <w:p w14:paraId="5538183F" w14:textId="2869EE8F" w:rsidR="00A41C7C" w:rsidRDefault="00A41C7C" w:rsidP="00A41C7C">
      <w:r>
        <w:t xml:space="preserve">This is the same command as before, but with the -limit-vocab option added, telling </w:t>
      </w:r>
      <w:proofErr w:type="spellStart"/>
      <w:r>
        <w:t>ngram</w:t>
      </w:r>
      <w:proofErr w:type="spellEnd"/>
      <w:r>
        <w:t xml:space="preserve"> to only use the vocabulary specified by the -vocab option argument.   We can now evaluate perplexity again:</w:t>
      </w:r>
    </w:p>
    <w:p w14:paraId="7D09428F" w14:textId="77777777" w:rsidR="00A41C7C" w:rsidRDefault="00A41C7C" w:rsidP="00A41C7C">
      <w:pPr>
        <w:ind w:firstLine="720"/>
      </w:pPr>
      <w:r>
        <w:t>file ami-dev.txt: 2314 sentences, 26473 words, 1264 OOVs</w:t>
      </w:r>
    </w:p>
    <w:p w14:paraId="02F1B660" w14:textId="674B5EDC" w:rsidR="00A41C7C" w:rsidRDefault="00A41C7C" w:rsidP="00A41C7C">
      <w:pPr>
        <w:ind w:firstLine="720"/>
      </w:pPr>
      <w:r>
        <w:t xml:space="preserve">0 </w:t>
      </w:r>
      <w:proofErr w:type="spellStart"/>
      <w:r>
        <w:t>zeroprobs</w:t>
      </w:r>
      <w:proofErr w:type="spellEnd"/>
      <w:r>
        <w:t xml:space="preserve">, </w:t>
      </w:r>
      <w:proofErr w:type="spellStart"/>
      <w:r>
        <w:t>logprob</w:t>
      </w:r>
      <w:proofErr w:type="spellEnd"/>
      <w:r>
        <w:t xml:space="preserve">= -53856.04 </w:t>
      </w:r>
      <w:proofErr w:type="spellStart"/>
      <w:r>
        <w:t>ppl</w:t>
      </w:r>
      <w:proofErr w:type="spellEnd"/>
      <w:r>
        <w:t>= 90.52426 ppl1= 136.8931</w:t>
      </w:r>
    </w:p>
    <w:p w14:paraId="4F732315" w14:textId="4EF4AC0A" w:rsidR="007D3D5D" w:rsidRDefault="00A41C7C" w:rsidP="00A41C7C">
      <w:r>
        <w:t xml:space="preserve">The number of OOVs is now back to the same as with ami.3bo.gz, </w:t>
      </w:r>
      <w:r w:rsidR="007D3D5D">
        <w:t>but perplexity is reduced from 102 to 90.</w:t>
      </w:r>
    </w:p>
    <w:p w14:paraId="6A5575B9" w14:textId="6CB49508" w:rsidR="007D3D5D" w:rsidRPr="007D3D5D" w:rsidRDefault="007D3D5D" w:rsidP="00A41C7C">
      <w:pPr>
        <w:rPr>
          <w:i/>
        </w:rPr>
      </w:pPr>
      <w:r w:rsidRPr="007D3D5D">
        <w:rPr>
          <w:b/>
          <w:i/>
        </w:rPr>
        <w:t>TASK (optional):</w:t>
      </w:r>
      <w:r w:rsidRPr="007D3D5D">
        <w:rPr>
          <w:i/>
        </w:rPr>
        <w:t xml:space="preserve"> Repeat this process for d</w:t>
      </w:r>
      <w:r w:rsidR="00967550">
        <w:rPr>
          <w:i/>
        </w:rPr>
        <w:t xml:space="preserve">ifferent interpolation </w:t>
      </w:r>
      <w:proofErr w:type="gramStart"/>
      <w:r w:rsidR="00967550">
        <w:rPr>
          <w:i/>
        </w:rPr>
        <w:t xml:space="preserve">weights, </w:t>
      </w:r>
      <w:r w:rsidRPr="007D3D5D">
        <w:rPr>
          <w:i/>
        </w:rPr>
        <w:t>and</w:t>
      </w:r>
      <w:proofErr w:type="gramEnd"/>
      <w:r w:rsidRPr="007D3D5D">
        <w:rPr>
          <w:i/>
        </w:rPr>
        <w:t xml:space="preserve"> see if you can reduce perplexity further.</w:t>
      </w:r>
      <w:r>
        <w:rPr>
          <w:i/>
        </w:rPr>
        <w:t xml:space="preserve">  Check </w:t>
      </w:r>
      <w:r w:rsidR="00967550">
        <w:rPr>
          <w:i/>
        </w:rPr>
        <w:t>results on both AMI dev and test sets.</w:t>
      </w:r>
    </w:p>
    <w:p w14:paraId="51CA0879" w14:textId="4C959BB7" w:rsidR="007D3D5D" w:rsidRDefault="007D3D5D" w:rsidP="00A41C7C">
      <w:r>
        <w:t xml:space="preserve">This step is best carried out using the enlarged vocabulary, since that is what we want to use in our final model.    But notice how we are now effectively using the dev set to train another model parameter, the interpolation weight.   The result will thus be tuned to the dev set.  </w:t>
      </w:r>
      <w:proofErr w:type="gramStart"/>
      <w:r>
        <w:t>This is why</w:t>
      </w:r>
      <w:proofErr w:type="gramEnd"/>
      <w:r>
        <w:t xml:space="preserve"> we better have another test set held out (data/ami-test.txt in this case) to verify that the result of this tuning also improve</w:t>
      </w:r>
      <w:r w:rsidR="008F7099">
        <w:t>s</w:t>
      </w:r>
      <w:r>
        <w:t xml:space="preserve"> the model </w:t>
      </w:r>
      <w:r w:rsidR="008F7099">
        <w:t xml:space="preserve">(lowers the perplexity) </w:t>
      </w:r>
      <w:r>
        <w:t>on independent data.</w:t>
      </w:r>
    </w:p>
    <w:p w14:paraId="36BE8FFC" w14:textId="4AA5CC47" w:rsidR="007D3D5D" w:rsidRDefault="00007FC0" w:rsidP="00A41C7C">
      <w:r>
        <w:t xml:space="preserve">The tuning of </w:t>
      </w:r>
      <w:r w:rsidR="007D3D5D">
        <w:t>interpolation weight</w:t>
      </w:r>
      <w:r>
        <w:t>s</w:t>
      </w:r>
      <w:r w:rsidR="007D3D5D">
        <w:t xml:space="preserve"> would be rather tedious if carried out by trial and error.  Fortunately, there is an efficient algorithm that finds optimal weights </w:t>
      </w:r>
      <w:r>
        <w:t xml:space="preserve">based on </w:t>
      </w:r>
      <w:hyperlink r:id="rId33" w:history="1">
        <w:r w:rsidRPr="00007FC0">
          <w:rPr>
            <w:rStyle w:val="Hyperlink"/>
          </w:rPr>
          <w:t xml:space="preserve">expectation </w:t>
        </w:r>
        <w:proofErr w:type="spellStart"/>
        <w:r w:rsidRPr="00007FC0">
          <w:rPr>
            <w:rStyle w:val="Hyperlink"/>
          </w:rPr>
          <w:t>maximation</w:t>
        </w:r>
        <w:proofErr w:type="spellEnd"/>
      </w:hyperlink>
      <w:r>
        <w:t xml:space="preserve">, implemented in the command compute-best-mix, described under </w:t>
      </w:r>
      <w:hyperlink r:id="rId34" w:history="1">
        <w:proofErr w:type="spellStart"/>
        <w:r w:rsidRPr="00007FC0">
          <w:rPr>
            <w:rStyle w:val="Hyperlink"/>
          </w:rPr>
          <w:t>ppl</w:t>
        </w:r>
        <w:proofErr w:type="spellEnd"/>
        <w:r w:rsidRPr="00007FC0">
          <w:rPr>
            <w:rStyle w:val="Hyperlink"/>
          </w:rPr>
          <w:t>-scripts</w:t>
        </w:r>
      </w:hyperlink>
      <w:r>
        <w:t>.</w:t>
      </w:r>
    </w:p>
    <w:p w14:paraId="559A9D87" w14:textId="1FE13C44" w:rsidR="00967550" w:rsidRPr="00967550" w:rsidRDefault="00967550" w:rsidP="00A41C7C">
      <w:pPr>
        <w:rPr>
          <w:i/>
        </w:rPr>
      </w:pPr>
      <w:r w:rsidRPr="00967550">
        <w:rPr>
          <w:b/>
          <w:i/>
        </w:rPr>
        <w:t>TASK (optional):</w:t>
      </w:r>
      <w:r w:rsidRPr="00967550">
        <w:rPr>
          <w:i/>
        </w:rPr>
        <w:t xml:space="preserve">  Use compute-best-mix to find the best -lambda value for interpolation for the two models we built.</w:t>
      </w:r>
    </w:p>
    <w:p w14:paraId="1ED1C23D" w14:textId="6BA7AA9E" w:rsidR="00967550" w:rsidRDefault="00967550" w:rsidP="00A41C7C">
      <w:r w:rsidRPr="00967550">
        <w:rPr>
          <w:b/>
        </w:rPr>
        <w:t>HINT:</w:t>
      </w:r>
      <w:r>
        <w:t xml:space="preserve">  As input to the command, generate detailed perplexity output for both models, using </w:t>
      </w:r>
      <w:proofErr w:type="spellStart"/>
      <w:r>
        <w:t>ngram</w:t>
      </w:r>
      <w:proofErr w:type="spellEnd"/>
      <w:r>
        <w:t xml:space="preserve"> -debug 2 -</w:t>
      </w:r>
      <w:proofErr w:type="spellStart"/>
      <w:r>
        <w:t>ppl</w:t>
      </w:r>
      <w:proofErr w:type="spellEnd"/>
      <w:r>
        <w:t xml:space="preserve"> </w:t>
      </w:r>
      <w:proofErr w:type="gramStart"/>
      <w:r>
        <w:t>data/ami-dev.txt .</w:t>
      </w:r>
      <w:proofErr w:type="gramEnd"/>
    </w:p>
    <w:p w14:paraId="1A49627E" w14:textId="0C542F41" w:rsidR="00843D48" w:rsidRDefault="00843D48" w:rsidP="00A41C7C"/>
    <w:p w14:paraId="56852937" w14:textId="42765F69" w:rsidR="00843D48" w:rsidRDefault="00843D48" w:rsidP="00843D48">
      <w:pPr>
        <w:pStyle w:val="Heading1"/>
        <w:numPr>
          <w:ilvl w:val="0"/>
          <w:numId w:val="1"/>
        </w:numPr>
      </w:pPr>
      <w:r>
        <w:t>Model pruning</w:t>
      </w:r>
    </w:p>
    <w:p w14:paraId="52370953" w14:textId="246D8840" w:rsidR="00843D48" w:rsidRDefault="00843D48" w:rsidP="00843D48"/>
    <w:p w14:paraId="1910C396" w14:textId="504DAB45" w:rsidR="00843D48" w:rsidRDefault="00843D48" w:rsidP="00843D48">
      <w:r>
        <w:lastRenderedPageBreak/>
        <w:t xml:space="preserve">We saw earlier that model size (and perplexity) varies with the amount of training data.  However, if a model gets too big for deployment as the data size increases it would be a shame to have to not use it just for that reason.   A better approach is to train a model on all available data, and then eliminate parameters that are redundant or have </w:t>
      </w:r>
      <w:proofErr w:type="gramStart"/>
      <w:r>
        <w:t>little effect</w:t>
      </w:r>
      <w:proofErr w:type="gramEnd"/>
      <w:r>
        <w:t xml:space="preserve"> on model performance.  This is what model pruning does.</w:t>
      </w:r>
    </w:p>
    <w:p w14:paraId="4EB06256" w14:textId="208DB558" w:rsidR="00843D48" w:rsidRDefault="00843D48" w:rsidP="00843D48">
      <w:r>
        <w:t xml:space="preserve">A widely used </w:t>
      </w:r>
      <w:hyperlink r:id="rId35" w:history="1">
        <w:r>
          <w:rPr>
            <w:rStyle w:val="Hyperlink"/>
          </w:rPr>
          <w:t>a</w:t>
        </w:r>
        <w:r w:rsidRPr="00843D48">
          <w:rPr>
            <w:rStyle w:val="Hyperlink"/>
          </w:rPr>
          <w:t>lgorithm for model pruning</w:t>
        </w:r>
      </w:hyperlink>
      <w:r>
        <w:t xml:space="preserve"> based on entropy is implemented in the </w:t>
      </w:r>
      <w:proofErr w:type="spellStart"/>
      <w:r>
        <w:t>ngram</w:t>
      </w:r>
      <w:proofErr w:type="spellEnd"/>
      <w:r>
        <w:t xml:space="preserve"> tool.  </w:t>
      </w:r>
      <w:r w:rsidR="006678BA">
        <w:t>The option -prune takes a small value, such as 10</w:t>
      </w:r>
      <w:r w:rsidR="006678BA">
        <w:rPr>
          <w:vertAlign w:val="superscript"/>
        </w:rPr>
        <w:t>-8</w:t>
      </w:r>
      <w:r w:rsidR="006678BA">
        <w:t xml:space="preserve"> or 10</w:t>
      </w:r>
      <w:r w:rsidR="006678BA">
        <w:rPr>
          <w:vertAlign w:val="superscript"/>
        </w:rPr>
        <w:t>-9</w:t>
      </w:r>
      <w:r w:rsidR="006678BA">
        <w:t xml:space="preserve">, and remove all </w:t>
      </w:r>
      <w:proofErr w:type="spellStart"/>
      <w:r w:rsidR="006678BA">
        <w:t>ngrams</w:t>
      </w:r>
      <w:proofErr w:type="spellEnd"/>
      <w:r w:rsidR="006678BA">
        <w:t xml:space="preserve"> from the model that (by themselves) raise the perplexity of the model less than that value in relative terms.</w:t>
      </w:r>
    </w:p>
    <w:p w14:paraId="7772A4D1" w14:textId="2E0AC638" w:rsidR="006678BA" w:rsidRPr="006678BA" w:rsidRDefault="006678BA" w:rsidP="00843D48">
      <w:pPr>
        <w:rPr>
          <w:i/>
        </w:rPr>
      </w:pPr>
      <w:r w:rsidRPr="006678BA">
        <w:rPr>
          <w:b/>
          <w:i/>
        </w:rPr>
        <w:t>TASK:</w:t>
      </w:r>
      <w:r w:rsidRPr="006678BA">
        <w:rPr>
          <w:i/>
        </w:rPr>
        <w:t xml:space="preserve"> Shrink the large </w:t>
      </w:r>
      <w:proofErr w:type="spellStart"/>
      <w:r w:rsidRPr="006678BA">
        <w:rPr>
          <w:i/>
        </w:rPr>
        <w:t>lib</w:t>
      </w:r>
      <w:r w:rsidR="002F7878">
        <w:rPr>
          <w:i/>
        </w:rPr>
        <w:t>r</w:t>
      </w:r>
      <w:r w:rsidRPr="006678BA">
        <w:rPr>
          <w:i/>
        </w:rPr>
        <w:t>ispeech</w:t>
      </w:r>
      <w:proofErr w:type="spellEnd"/>
      <w:r w:rsidRPr="006678BA">
        <w:rPr>
          <w:i/>
        </w:rPr>
        <w:t xml:space="preserve"> model trained earlier, using pruning values between 10</w:t>
      </w:r>
      <w:r w:rsidRPr="006678BA">
        <w:rPr>
          <w:i/>
          <w:vertAlign w:val="superscript"/>
        </w:rPr>
        <w:t>-5</w:t>
      </w:r>
      <w:r w:rsidRPr="006678BA">
        <w:rPr>
          <w:i/>
        </w:rPr>
        <w:t xml:space="preserve"> and 10</w:t>
      </w:r>
      <w:r w:rsidRPr="006678BA">
        <w:rPr>
          <w:i/>
          <w:vertAlign w:val="superscript"/>
        </w:rPr>
        <w:t>-10</w:t>
      </w:r>
      <w:r w:rsidRPr="006678BA">
        <w:rPr>
          <w:i/>
        </w:rPr>
        <w:t xml:space="preserve"> (stepping by powers of ten).  Observe/plot the result</w:t>
      </w:r>
      <w:r w:rsidR="002F7878">
        <w:rPr>
          <w:i/>
        </w:rPr>
        <w:t xml:space="preserve">ing model sizes and </w:t>
      </w:r>
      <w:proofErr w:type="gramStart"/>
      <w:r w:rsidR="002F7878">
        <w:rPr>
          <w:i/>
        </w:rPr>
        <w:t>perplexities, and</w:t>
      </w:r>
      <w:proofErr w:type="gramEnd"/>
      <w:r w:rsidR="002F7878">
        <w:rPr>
          <w:i/>
        </w:rPr>
        <w:t xml:space="preserve"> compare to the original model.</w:t>
      </w:r>
    </w:p>
    <w:p w14:paraId="65F449EE" w14:textId="0A24FE54" w:rsidR="006678BA" w:rsidRDefault="006678BA" w:rsidP="00843D48">
      <w:r w:rsidRPr="006678BA">
        <w:rPr>
          <w:b/>
        </w:rPr>
        <w:t>SOLUTION:</w:t>
      </w:r>
      <w:r>
        <w:t xml:space="preserve"> Starting with 1e-5 (= 10</w:t>
      </w:r>
      <w:r>
        <w:rPr>
          <w:vertAlign w:val="superscript"/>
        </w:rPr>
        <w:t>-5</w:t>
      </w:r>
      <w:r>
        <w:t xml:space="preserve"> in floating point notation), create the pruned model:</w:t>
      </w:r>
    </w:p>
    <w:p w14:paraId="483D8B58" w14:textId="736440AD" w:rsidR="006678BA" w:rsidRDefault="006678BA" w:rsidP="006678BA">
      <w:pPr>
        <w:pStyle w:val="ListParagraph"/>
        <w:numPr>
          <w:ilvl w:val="0"/>
          <w:numId w:val="2"/>
        </w:numPr>
      </w:pPr>
      <w:proofErr w:type="spellStart"/>
      <w:r>
        <w:t>ngram</w:t>
      </w:r>
      <w:proofErr w:type="spellEnd"/>
      <w:r>
        <w:t xml:space="preserve"> -debug 1 -</w:t>
      </w:r>
      <w:proofErr w:type="spellStart"/>
      <w:r>
        <w:t>lm</w:t>
      </w:r>
      <w:proofErr w:type="spellEnd"/>
      <w:r>
        <w:t xml:space="preserve"> </w:t>
      </w:r>
      <w:r w:rsidRPr="006678BA">
        <w:t>librispeech.3bo.gz</w:t>
      </w:r>
      <w:r>
        <w:t xml:space="preserve"> -prune 1e-5 -write-</w:t>
      </w:r>
      <w:proofErr w:type="spellStart"/>
      <w:r>
        <w:t>lm</w:t>
      </w:r>
      <w:proofErr w:type="spellEnd"/>
      <w:r>
        <w:t xml:space="preserve"> </w:t>
      </w:r>
      <w:r w:rsidRPr="006678BA">
        <w:t>librispeech</w:t>
      </w:r>
      <w:r>
        <w:t>-pruned</w:t>
      </w:r>
      <w:r w:rsidRPr="006678BA">
        <w:t>.3bo.gz</w:t>
      </w:r>
    </w:p>
    <w:p w14:paraId="452095CD" w14:textId="7CFFCAB0" w:rsidR="006678BA" w:rsidRPr="006678BA" w:rsidRDefault="006678BA" w:rsidP="006678BA">
      <w:r>
        <w:t xml:space="preserve">Then evaluate the </w:t>
      </w:r>
      <w:r w:rsidR="002F7878" w:rsidRPr="002F7878">
        <w:t>librispeech-pruned.3bo.gz</w:t>
      </w:r>
      <w:r>
        <w:t xml:space="preserve"> model on the entire dev set</w:t>
      </w:r>
      <w:r w:rsidR="002F7878">
        <w:t>,</w:t>
      </w:r>
      <w:r>
        <w:t xml:space="preserve"> as before.  The -debug option lets the tool output the number of </w:t>
      </w:r>
      <w:proofErr w:type="spellStart"/>
      <w:r>
        <w:t>ngrams</w:t>
      </w:r>
      <w:proofErr w:type="spellEnd"/>
      <w:r>
        <w:t xml:space="preserve"> pruned and written out.  Add the resulting number of bigrams and trigrams to characterize the </w:t>
      </w:r>
      <w:r w:rsidR="002F7878">
        <w:t xml:space="preserve">pruned </w:t>
      </w:r>
      <w:r>
        <w:t xml:space="preserve">model size (roughly, the number of </w:t>
      </w:r>
      <w:r w:rsidR="002F7878">
        <w:t xml:space="preserve">model </w:t>
      </w:r>
      <w:r>
        <w:t xml:space="preserve">parameters, since the number of unigrams is fixed to the vocabulary, and the </w:t>
      </w:r>
      <w:proofErr w:type="spellStart"/>
      <w:r>
        <w:t>backoff</w:t>
      </w:r>
      <w:proofErr w:type="spellEnd"/>
      <w:r>
        <w:t xml:space="preserve"> weights are determined by the probability parameters).</w:t>
      </w:r>
    </w:p>
    <w:p w14:paraId="06D03DC8" w14:textId="77777777" w:rsidR="006678BA" w:rsidRPr="006678BA" w:rsidRDefault="006678BA" w:rsidP="00843D48"/>
    <w:p w14:paraId="6C419777" w14:textId="2E58C1A9" w:rsidR="002F7878" w:rsidRPr="002F7878" w:rsidRDefault="002F7878" w:rsidP="002F7878">
      <w:pPr>
        <w:pStyle w:val="Heading1"/>
      </w:pPr>
      <w:r>
        <w:t>End of M4 Lab</w:t>
      </w:r>
    </w:p>
    <w:p w14:paraId="08E35319" w14:textId="77777777" w:rsidR="002F7878" w:rsidRDefault="002F7878" w:rsidP="002F7878"/>
    <w:p w14:paraId="32E42D7C" w14:textId="1E0A36C1" w:rsidR="002F7878" w:rsidRPr="002F7878" w:rsidRDefault="002F7878" w:rsidP="002F7878">
      <w:r>
        <w:t>Congratulations!</w:t>
      </w:r>
    </w:p>
    <w:p w14:paraId="7849CC84" w14:textId="77777777" w:rsidR="00CD7BAF" w:rsidRDefault="00CD7BAF" w:rsidP="00336E01"/>
    <w:p w14:paraId="2160D03A" w14:textId="77777777" w:rsidR="002A03DA" w:rsidRDefault="002A03DA" w:rsidP="002A03DA">
      <w:pPr>
        <w:pStyle w:val="ListParagraph"/>
      </w:pPr>
    </w:p>
    <w:p w14:paraId="37092A4E" w14:textId="77777777" w:rsidR="0077747A" w:rsidRPr="0077747A" w:rsidRDefault="0077747A" w:rsidP="0077747A"/>
    <w:sectPr w:rsidR="0077747A" w:rsidRPr="0077747A">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sha Droppo" w:date="2018-01-23T10:32:00Z" w:initials="JD">
    <w:p w14:paraId="55F32297" w14:textId="77777777" w:rsidR="001E1F68" w:rsidRDefault="004D161C">
      <w:pPr>
        <w:pStyle w:val="CommentText"/>
        <w:rPr>
          <w:noProof/>
        </w:rPr>
      </w:pPr>
      <w:r>
        <w:rPr>
          <w:rStyle w:val="CommentReference"/>
        </w:rPr>
        <w:annotationRef/>
      </w:r>
      <w:r w:rsidR="003F37DF">
        <w:rPr>
          <w:noProof/>
        </w:rPr>
        <w:t>This command produces the error "</w:t>
      </w:r>
      <w:r w:rsidR="001E1F68" w:rsidRPr="001E1F68">
        <w:t xml:space="preserve"> </w:t>
      </w:r>
      <w:r w:rsidR="001E1F68" w:rsidRPr="001E1F68">
        <w:rPr>
          <w:noProof/>
        </w:rPr>
        <w:t>awk: /mnt/d/GIT_ROOT/SpeechRecognitionCourse/public/M4_Language_Modeling/srilm/bin/i686-m64/compute-oov-rate:72: fatal: division by zero attempted</w:t>
      </w:r>
      <w:r w:rsidR="003F37DF">
        <w:rPr>
          <w:noProof/>
        </w:rPr>
        <w:t>" which contradicts the text "output a few lines of text without error messages."</w:t>
      </w:r>
    </w:p>
    <w:p w14:paraId="61825431" w14:textId="1F228190" w:rsidR="004D161C" w:rsidRDefault="003F37DF">
      <w:pPr>
        <w:pStyle w:val="CommentText"/>
      </w:pPr>
      <w:r>
        <w:rPr>
          <w:noProof/>
        </w:rPr>
        <w:t>Also: "/dev/null" isn't available on Windows.</w:t>
      </w:r>
    </w:p>
  </w:comment>
  <w:comment w:id="9" w:author="Jasha Droppo" w:date="2018-01-23T10:41:00Z" w:initials="JD">
    <w:p w14:paraId="39C80BA8" w14:textId="7DF05757" w:rsidR="004D161C" w:rsidRDefault="004D161C">
      <w:pPr>
        <w:pStyle w:val="CommentText"/>
      </w:pPr>
      <w:r>
        <w:rPr>
          <w:rStyle w:val="CommentReference"/>
        </w:rPr>
        <w:annotationRef/>
      </w:r>
      <w:r w:rsidR="003F37DF">
        <w:rPr>
          <w:noProof/>
        </w:rPr>
        <w:t>This command gives me "</w:t>
      </w:r>
      <w:r w:rsidRPr="004D161C">
        <w:t xml:space="preserve"> </w:t>
      </w:r>
      <w:r w:rsidRPr="004D161C">
        <w:rPr>
          <w:noProof/>
        </w:rPr>
        <w:t>awk: /mnt/d/GIT_ROOT/SpeechRecognitionCourse/public/M4_Language_Modeling/srilm/bin/i686-m64/compute-oov-rate:72: (FILENAME=librispeech.top10k.vocab FNR=10000) fatal: division by zero attempted</w:t>
      </w:r>
      <w:r w:rsidR="003F37DF">
        <w:rPr>
          <w:noProof/>
        </w:rPr>
        <w:t>"</w:t>
      </w:r>
    </w:p>
  </w:comment>
  <w:comment w:id="13" w:author="Jasha Droppo" w:date="2018-01-23T10:43:00Z" w:initials="JD">
    <w:p w14:paraId="20E57E48" w14:textId="4852105D" w:rsidR="001E1F68" w:rsidRDefault="001E1F68">
      <w:pPr>
        <w:pStyle w:val="CommentText"/>
      </w:pPr>
      <w:r>
        <w:rPr>
          <w:rStyle w:val="CommentReference"/>
        </w:rPr>
        <w:annotationRef/>
      </w:r>
      <w:r w:rsidR="003F37DF">
        <w:rPr>
          <w:noProof/>
        </w:rPr>
        <w:t>Would it be useful to mention what the "OOV types" measure means?</w:t>
      </w:r>
    </w:p>
  </w:comment>
  <w:comment w:id="28" w:author="Jasha Droppo" w:date="2018-01-23T10:52:00Z" w:initials="JD">
    <w:p w14:paraId="29EC1CAC" w14:textId="165C00EE" w:rsidR="000771C4" w:rsidRDefault="000771C4">
      <w:pPr>
        <w:pStyle w:val="CommentText"/>
      </w:pPr>
      <w:r>
        <w:rPr>
          <w:rStyle w:val="CommentReference"/>
        </w:rPr>
        <w:annotationRef/>
      </w:r>
      <w:r w:rsidR="003F37DF">
        <w:rPr>
          <w:noProof/>
        </w:rPr>
        <w:t>This command uses a lot of RAM and takes a long time. We should warn the student. For me, it ate about 11GB.</w:t>
      </w:r>
    </w:p>
  </w:comment>
  <w:comment w:id="29" w:author="Andreas Stolcke" w:date="2018-01-24T10:09:00Z" w:initials="AS">
    <w:p w14:paraId="10B96DFF" w14:textId="4736D296" w:rsidR="00C7122F" w:rsidRDefault="00C7122F">
      <w:pPr>
        <w:pStyle w:val="CommentText"/>
      </w:pPr>
      <w:r>
        <w:rPr>
          <w:rStyle w:val="CommentReference"/>
        </w:rPr>
        <w:annotationRef/>
      </w:r>
      <w:r>
        <w:t xml:space="preserve"> </w:t>
      </w:r>
      <w:r w:rsidR="00183608">
        <w:t>Warning added</w:t>
      </w:r>
    </w:p>
  </w:comment>
  <w:comment w:id="46" w:author="Jasha Droppo" w:date="2018-01-23T11:38:00Z" w:initials="JD">
    <w:p w14:paraId="3863559C" w14:textId="36C1298B" w:rsidR="00B27055" w:rsidRDefault="00B27055">
      <w:pPr>
        <w:pStyle w:val="CommentText"/>
      </w:pPr>
      <w:r>
        <w:rPr>
          <w:rStyle w:val="CommentReference"/>
        </w:rPr>
        <w:annotationRef/>
      </w:r>
      <w:r w:rsidR="003F37DF">
        <w:rPr>
          <w:noProof/>
        </w:rPr>
        <w:t>I think this should be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825431" w15:done="1"/>
  <w15:commentEx w15:paraId="39C80BA8" w15:done="1"/>
  <w15:commentEx w15:paraId="20E57E48" w15:done="1"/>
  <w15:commentEx w15:paraId="29EC1CAC" w15:done="1"/>
  <w15:commentEx w15:paraId="10B96DFF" w15:paraIdParent="29EC1CAC" w15:done="1"/>
  <w15:commentEx w15:paraId="3863559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25431" w16cid:durableId="1E118DB3"/>
  <w16cid:commentId w16cid:paraId="39C80BA8" w16cid:durableId="1E118FF2"/>
  <w16cid:commentId w16cid:paraId="20E57E48" w16cid:durableId="1E11906E"/>
  <w16cid:commentId w16cid:paraId="29EC1CAC" w16cid:durableId="1E119283"/>
  <w16cid:commentId w16cid:paraId="10B96DFF" w16cid:durableId="1E12D9E9"/>
  <w16cid:commentId w16cid:paraId="3863559C" w16cid:durableId="1E119D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6BDFC" w14:textId="77777777" w:rsidR="00CE7258" w:rsidRDefault="00CE7258" w:rsidP="00D94F16">
      <w:pPr>
        <w:spacing w:after="0" w:line="240" w:lineRule="auto"/>
      </w:pPr>
      <w:r>
        <w:separator/>
      </w:r>
    </w:p>
  </w:endnote>
  <w:endnote w:type="continuationSeparator" w:id="0">
    <w:p w14:paraId="770DF89C" w14:textId="77777777" w:rsidR="00CE7258" w:rsidRDefault="00CE7258" w:rsidP="00D9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3FC4C" w14:textId="77777777" w:rsidR="009970B4" w:rsidRDefault="00997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52530" w14:textId="77777777" w:rsidR="009970B4" w:rsidRDefault="009970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A61BA" w14:textId="77777777" w:rsidR="009970B4" w:rsidRDefault="00997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081B9" w14:textId="77777777" w:rsidR="00CE7258" w:rsidRDefault="00CE7258" w:rsidP="00D94F16">
      <w:pPr>
        <w:spacing w:after="0" w:line="240" w:lineRule="auto"/>
      </w:pPr>
      <w:r>
        <w:separator/>
      </w:r>
    </w:p>
  </w:footnote>
  <w:footnote w:type="continuationSeparator" w:id="0">
    <w:p w14:paraId="41DBF733" w14:textId="77777777" w:rsidR="00CE7258" w:rsidRDefault="00CE7258" w:rsidP="00D9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79AA0" w14:textId="77777777" w:rsidR="009970B4" w:rsidRDefault="00997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D4849" w14:textId="77777777" w:rsidR="009970B4" w:rsidRDefault="009970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BA9D1" w14:textId="77777777" w:rsidR="009970B4" w:rsidRDefault="00997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A15"/>
    <w:multiLevelType w:val="hybridMultilevel"/>
    <w:tmpl w:val="9522D4B8"/>
    <w:lvl w:ilvl="0" w:tplc="CC0C62C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6A8"/>
    <w:multiLevelType w:val="hybridMultilevel"/>
    <w:tmpl w:val="3E12A280"/>
    <w:lvl w:ilvl="0" w:tplc="C3181BF8">
      <w:start w:val="2500"/>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6511B"/>
    <w:multiLevelType w:val="hybridMultilevel"/>
    <w:tmpl w:val="4998B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B4B32"/>
    <w:multiLevelType w:val="hybridMultilevel"/>
    <w:tmpl w:val="01E2B7CA"/>
    <w:lvl w:ilvl="0" w:tplc="CC0C62C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ha Droppo">
    <w15:presenceInfo w15:providerId="AD" w15:userId="S-1-5-21-2127521184-1604012920-1887927527-350301"/>
  </w15:person>
  <w15:person w15:author="Andreas Stolcke">
    <w15:presenceInfo w15:providerId="AD" w15:userId="S-1-5-21-124525095-708259637-1543119021-1116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EC"/>
    <w:rsid w:val="00007FC0"/>
    <w:rsid w:val="00046A89"/>
    <w:rsid w:val="000771C4"/>
    <w:rsid w:val="000B65EC"/>
    <w:rsid w:val="001067C2"/>
    <w:rsid w:val="00183608"/>
    <w:rsid w:val="00194640"/>
    <w:rsid w:val="001A0CF7"/>
    <w:rsid w:val="001B2B17"/>
    <w:rsid w:val="001E1F68"/>
    <w:rsid w:val="00290FBF"/>
    <w:rsid w:val="002A03DA"/>
    <w:rsid w:val="002F7878"/>
    <w:rsid w:val="0030446C"/>
    <w:rsid w:val="00336E01"/>
    <w:rsid w:val="00343717"/>
    <w:rsid w:val="00354745"/>
    <w:rsid w:val="00356121"/>
    <w:rsid w:val="003D12A8"/>
    <w:rsid w:val="003D71F6"/>
    <w:rsid w:val="003D7BC4"/>
    <w:rsid w:val="003F37DF"/>
    <w:rsid w:val="004504D3"/>
    <w:rsid w:val="0045238B"/>
    <w:rsid w:val="004663EA"/>
    <w:rsid w:val="004B2974"/>
    <w:rsid w:val="004D161C"/>
    <w:rsid w:val="005634E3"/>
    <w:rsid w:val="00565816"/>
    <w:rsid w:val="0059695B"/>
    <w:rsid w:val="00624F45"/>
    <w:rsid w:val="006678BA"/>
    <w:rsid w:val="0067611C"/>
    <w:rsid w:val="006B3483"/>
    <w:rsid w:val="00710FF7"/>
    <w:rsid w:val="00716015"/>
    <w:rsid w:val="00744013"/>
    <w:rsid w:val="00747968"/>
    <w:rsid w:val="007673BA"/>
    <w:rsid w:val="0077747A"/>
    <w:rsid w:val="007D3D5D"/>
    <w:rsid w:val="007D6137"/>
    <w:rsid w:val="008224AC"/>
    <w:rsid w:val="00843D48"/>
    <w:rsid w:val="008F58EE"/>
    <w:rsid w:val="008F7099"/>
    <w:rsid w:val="00960F7C"/>
    <w:rsid w:val="00967550"/>
    <w:rsid w:val="009970B4"/>
    <w:rsid w:val="00A2738F"/>
    <w:rsid w:val="00A41C7C"/>
    <w:rsid w:val="00A54916"/>
    <w:rsid w:val="00A76B44"/>
    <w:rsid w:val="00AD6597"/>
    <w:rsid w:val="00B27055"/>
    <w:rsid w:val="00B70F45"/>
    <w:rsid w:val="00BB6B2A"/>
    <w:rsid w:val="00BD4065"/>
    <w:rsid w:val="00C7122F"/>
    <w:rsid w:val="00CB6E4E"/>
    <w:rsid w:val="00CB76F4"/>
    <w:rsid w:val="00CD7BAF"/>
    <w:rsid w:val="00CE7258"/>
    <w:rsid w:val="00D6381C"/>
    <w:rsid w:val="00D94F16"/>
    <w:rsid w:val="00E11008"/>
    <w:rsid w:val="00E956D4"/>
    <w:rsid w:val="00EA24EF"/>
    <w:rsid w:val="00EC010D"/>
    <w:rsid w:val="00EE7E3C"/>
    <w:rsid w:val="00EF259D"/>
    <w:rsid w:val="00F108C9"/>
    <w:rsid w:val="00F54AA5"/>
    <w:rsid w:val="00FD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DDC8"/>
  <w15:chartTrackingRefBased/>
  <w15:docId w15:val="{B9CED957-A0EA-4746-AC2F-ED6F3AA2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F16"/>
  </w:style>
  <w:style w:type="paragraph" w:styleId="Footer">
    <w:name w:val="footer"/>
    <w:basedOn w:val="Normal"/>
    <w:link w:val="FooterChar"/>
    <w:uiPriority w:val="99"/>
    <w:unhideWhenUsed/>
    <w:rsid w:val="00D9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F16"/>
  </w:style>
  <w:style w:type="character" w:customStyle="1" w:styleId="Heading1Char">
    <w:name w:val="Heading 1 Char"/>
    <w:basedOn w:val="DefaultParagraphFont"/>
    <w:link w:val="Heading1"/>
    <w:uiPriority w:val="9"/>
    <w:rsid w:val="00D94F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F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4F16"/>
    <w:pPr>
      <w:ind w:left="720"/>
      <w:contextualSpacing/>
    </w:pPr>
  </w:style>
  <w:style w:type="character" w:styleId="SubtleEmphasis">
    <w:name w:val="Subtle Emphasis"/>
    <w:basedOn w:val="DefaultParagraphFont"/>
    <w:uiPriority w:val="19"/>
    <w:qFormat/>
    <w:rsid w:val="00747968"/>
    <w:rPr>
      <w:i/>
      <w:iCs/>
      <w:color w:val="404040" w:themeColor="text1" w:themeTint="BF"/>
    </w:rPr>
  </w:style>
  <w:style w:type="character" w:styleId="Hyperlink">
    <w:name w:val="Hyperlink"/>
    <w:basedOn w:val="DefaultParagraphFont"/>
    <w:uiPriority w:val="99"/>
    <w:unhideWhenUsed/>
    <w:rsid w:val="0067611C"/>
    <w:rPr>
      <w:color w:val="0563C1" w:themeColor="hyperlink"/>
      <w:u w:val="single"/>
    </w:rPr>
  </w:style>
  <w:style w:type="character" w:styleId="UnresolvedMention">
    <w:name w:val="Unresolved Mention"/>
    <w:basedOn w:val="DefaultParagraphFont"/>
    <w:uiPriority w:val="99"/>
    <w:semiHidden/>
    <w:unhideWhenUsed/>
    <w:rsid w:val="0067611C"/>
    <w:rPr>
      <w:color w:val="808080"/>
      <w:shd w:val="clear" w:color="auto" w:fill="E6E6E6"/>
    </w:rPr>
  </w:style>
  <w:style w:type="character" w:styleId="CommentReference">
    <w:name w:val="annotation reference"/>
    <w:basedOn w:val="DefaultParagraphFont"/>
    <w:uiPriority w:val="99"/>
    <w:semiHidden/>
    <w:unhideWhenUsed/>
    <w:rsid w:val="004D161C"/>
    <w:rPr>
      <w:sz w:val="16"/>
      <w:szCs w:val="16"/>
    </w:rPr>
  </w:style>
  <w:style w:type="paragraph" w:styleId="CommentText">
    <w:name w:val="annotation text"/>
    <w:basedOn w:val="Normal"/>
    <w:link w:val="CommentTextChar"/>
    <w:uiPriority w:val="99"/>
    <w:semiHidden/>
    <w:unhideWhenUsed/>
    <w:rsid w:val="004D161C"/>
    <w:pPr>
      <w:spacing w:line="240" w:lineRule="auto"/>
    </w:pPr>
    <w:rPr>
      <w:sz w:val="20"/>
      <w:szCs w:val="20"/>
    </w:rPr>
  </w:style>
  <w:style w:type="character" w:customStyle="1" w:styleId="CommentTextChar">
    <w:name w:val="Comment Text Char"/>
    <w:basedOn w:val="DefaultParagraphFont"/>
    <w:link w:val="CommentText"/>
    <w:uiPriority w:val="99"/>
    <w:semiHidden/>
    <w:rsid w:val="004D161C"/>
    <w:rPr>
      <w:sz w:val="20"/>
      <w:szCs w:val="20"/>
    </w:rPr>
  </w:style>
  <w:style w:type="paragraph" w:styleId="CommentSubject">
    <w:name w:val="annotation subject"/>
    <w:basedOn w:val="CommentText"/>
    <w:next w:val="CommentText"/>
    <w:link w:val="CommentSubjectChar"/>
    <w:uiPriority w:val="99"/>
    <w:semiHidden/>
    <w:unhideWhenUsed/>
    <w:rsid w:val="004D161C"/>
    <w:rPr>
      <w:b/>
      <w:bCs/>
    </w:rPr>
  </w:style>
  <w:style w:type="character" w:customStyle="1" w:styleId="CommentSubjectChar">
    <w:name w:val="Comment Subject Char"/>
    <w:basedOn w:val="CommentTextChar"/>
    <w:link w:val="CommentSubject"/>
    <w:uiPriority w:val="99"/>
    <w:semiHidden/>
    <w:rsid w:val="004D161C"/>
    <w:rPr>
      <w:b/>
      <w:bCs/>
      <w:sz w:val="20"/>
      <w:szCs w:val="20"/>
    </w:rPr>
  </w:style>
  <w:style w:type="paragraph" w:styleId="Revision">
    <w:name w:val="Revision"/>
    <w:hidden/>
    <w:uiPriority w:val="99"/>
    <w:semiHidden/>
    <w:rsid w:val="004D161C"/>
    <w:pPr>
      <w:spacing w:after="0" w:line="240" w:lineRule="auto"/>
    </w:pPr>
  </w:style>
  <w:style w:type="paragraph" w:styleId="BalloonText">
    <w:name w:val="Balloon Text"/>
    <w:basedOn w:val="Normal"/>
    <w:link w:val="BalloonTextChar"/>
    <w:uiPriority w:val="99"/>
    <w:semiHidden/>
    <w:unhideWhenUsed/>
    <w:rsid w:val="004D16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6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eech.sri.com/projects/srilm/" TargetMode="External"/><Relationship Id="rId13" Type="http://schemas.openxmlformats.org/officeDocument/2006/relationships/hyperlink" Target="http://man7.org/linux/man-pages/man1/wget.1.html" TargetMode="External"/><Relationship Id="rId18" Type="http://schemas.openxmlformats.org/officeDocument/2006/relationships/hyperlink" Target="https://perldoc.perl.org/perl.html" TargetMode="External"/><Relationship Id="rId26" Type="http://schemas.openxmlformats.org/officeDocument/2006/relationships/hyperlink" Target="http://www.speech.sri.com/projects/srilm/manpages/ngram-count.1.html"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gnu.org/software/gzip/manual/gzip.html" TargetMode="External"/><Relationship Id="rId34" Type="http://schemas.openxmlformats.org/officeDocument/2006/relationships/hyperlink" Target="http://www.speech.sri.com/projects/srilm/manpages/ppl-scripts.1.html" TargetMode="External"/><Relationship Id="rId42" Type="http://schemas.openxmlformats.org/officeDocument/2006/relationships/fontTable" Target="fontTable.xml"/><Relationship Id="rId7" Type="http://schemas.openxmlformats.org/officeDocument/2006/relationships/hyperlink" Target="http://man7.org/linux/man-pages/man1/bash.1.html" TargetMode="External"/><Relationship Id="rId12" Type="http://schemas.microsoft.com/office/2016/09/relationships/commentsIds" Target="commentsIds.xml"/><Relationship Id="rId17" Type="http://schemas.openxmlformats.org/officeDocument/2006/relationships/hyperlink" Target="http://man7.org/linux/man-pages/man1/gawk.1.html" TargetMode="External"/><Relationship Id="rId25" Type="http://schemas.openxmlformats.org/officeDocument/2006/relationships/hyperlink" Target="http://www.speech.sri.com/projects/srilm/manpages/ngram-count.1.html" TargetMode="External"/><Relationship Id="rId33" Type="http://schemas.openxmlformats.org/officeDocument/2006/relationships/hyperlink" Target="https://en.wikipedia.org/wiki/Expectation%E2%80%93maximization_algorith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an7.org/linux/man-pages/man1/sed.1.html" TargetMode="External"/><Relationship Id="rId20" Type="http://schemas.openxmlformats.org/officeDocument/2006/relationships/hyperlink" Target="https://en.wikipedia.org/wiki/Pipeline_%28Unix%29" TargetMode="External"/><Relationship Id="rId29" Type="http://schemas.openxmlformats.org/officeDocument/2006/relationships/hyperlink" Target="http://www.speech.sri.com/projects/srilm/manpages/ngram.1.html"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www.speech.sri.com/projects/srilm/manpages/training-scripts.1.html" TargetMode="External"/><Relationship Id="rId32" Type="http://schemas.openxmlformats.org/officeDocument/2006/relationships/hyperlink" Target="http://www.speech.sri.com/projects/srilm/manpages/ngram.1.htm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man7.org/linux/man-pages/man1/wc.1.html" TargetMode="External"/><Relationship Id="rId23" Type="http://schemas.openxmlformats.org/officeDocument/2006/relationships/hyperlink" Target="http://www.speech.sri.com/projects/srilm/manpages/ngram-count.1.html" TargetMode="External"/><Relationship Id="rId28" Type="http://schemas.openxmlformats.org/officeDocument/2006/relationships/hyperlink" Target="https://linux.die.net/man/1/zgrep" TargetMode="External"/><Relationship Id="rId36"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hyperlink" Target="https://en.wikipedia.org/wiki/Standard_streams" TargetMode="External"/><Relationship Id="rId31" Type="http://schemas.openxmlformats.org/officeDocument/2006/relationships/hyperlink" Target="http://www.amiproject.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n7.org/linux/man-pages/man1/gawk.1.html" TargetMode="External"/><Relationship Id="rId14" Type="http://schemas.openxmlformats.org/officeDocument/2006/relationships/hyperlink" Target="http://man7.org/linux/man-pages/man1/sort.1.html" TargetMode="External"/><Relationship Id="rId22" Type="http://schemas.openxmlformats.org/officeDocument/2006/relationships/hyperlink" Target="http://www.openslr.org/12/librispeech-lm-corpus.tgz" TargetMode="External"/><Relationship Id="rId27" Type="http://schemas.openxmlformats.org/officeDocument/2006/relationships/hyperlink" Target="http://www.speech.sri.com/projects/srilm/manpages/ngram-format.5.html" TargetMode="External"/><Relationship Id="rId30" Type="http://schemas.openxmlformats.org/officeDocument/2006/relationships/hyperlink" Target="http://man7.org/linux/man-pages/man1/head.1.html" TargetMode="External"/><Relationship Id="rId35" Type="http://schemas.openxmlformats.org/officeDocument/2006/relationships/hyperlink" Target="https://arxiv.org/pdf/cs/0006025v1.pdf"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10</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Stolcke</dc:creator>
  <cp:keywords/>
  <dc:description/>
  <cp:lastModifiedBy>Andreas Stolcke</cp:lastModifiedBy>
  <cp:revision>17</cp:revision>
  <dcterms:created xsi:type="dcterms:W3CDTF">2017-12-07T12:49:00Z</dcterms:created>
  <dcterms:modified xsi:type="dcterms:W3CDTF">2018-01-24T18:21:00Z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anstolck@microsoft.com</vt:lpwstr>
  </property>
  <property fmtid="{D5CDD505-2E9C-101B-9397-08002B2CF9AE}" pid="5" name="MSIP_Label_f42aa342-8706-4288-bd11-ebb85995028c_SetDate">
    <vt:lpwstr>2017-12-07T12:58:11.3895192Z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